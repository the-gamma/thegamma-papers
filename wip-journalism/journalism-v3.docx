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876B9" w14:textId="5A6791DF" w:rsidR="00FC7AAF" w:rsidRPr="004950E6" w:rsidDel="00224529" w:rsidRDefault="00FC7AAF">
      <w:pPr>
        <w:pStyle w:val="Title"/>
        <w:spacing w:after="360"/>
        <w:rPr>
          <w:del w:id="1" w:author="Tomas Petricek" w:date="2018-04-05T12:13:00Z"/>
          <w:b w:val="0"/>
        </w:rPr>
        <w:pPrChange w:id="2" w:author="Tomas Petricek" w:date="2018-04-05T12:21:00Z">
          <w:pPr>
            <w:pStyle w:val="Title"/>
          </w:pPr>
        </w:pPrChange>
      </w:pPr>
      <w:bookmarkStart w:id="3" w:name="_GoBack"/>
      <w:r>
        <w:t xml:space="preserve">Can </w:t>
      </w:r>
      <w:del w:id="4" w:author="Tomas Petricek" w:date="2018-04-06T10:12:00Z">
        <w:r w:rsidDel="006422AD">
          <w:delText xml:space="preserve">interaction </w:delText>
        </w:r>
      </w:del>
      <w:ins w:id="5" w:author="Tomas Petricek" w:date="2018-04-06T10:12:00Z">
        <w:r w:rsidR="006422AD">
          <w:t>interactivity</w:t>
        </w:r>
        <w:r w:rsidR="006422AD">
          <w:t xml:space="preserve"> </w:t>
        </w:r>
      </w:ins>
      <w:r>
        <w:t>make you think?</w:t>
      </w:r>
      <w:r>
        <w:br/>
      </w:r>
      <w:bookmarkEnd w:id="3"/>
      <w:r w:rsidRPr="004950E6">
        <w:rPr>
          <w:b w:val="0"/>
        </w:rPr>
        <w:t>Increasing critical engagement with data through interactive visualizations</w:t>
      </w:r>
    </w:p>
    <w:p w14:paraId="228EB9C7" w14:textId="264903A5" w:rsidR="00224529" w:rsidRDefault="00224529">
      <w:pPr>
        <w:pStyle w:val="Title"/>
        <w:spacing w:after="360"/>
        <w:rPr>
          <w:ins w:id="6" w:author="Tomas Petricek" w:date="2018-04-05T12:13:00Z"/>
        </w:rPr>
        <w:pPrChange w:id="7" w:author="Tomas Petricek" w:date="2018-04-05T12:21:00Z">
          <w:pPr>
            <w:pStyle w:val="Abstracttext"/>
          </w:pPr>
        </w:pPrChange>
      </w:pPr>
    </w:p>
    <w:p w14:paraId="5A1D8983" w14:textId="77777777" w:rsidR="00224529" w:rsidRDefault="00224529" w:rsidP="00FC7AAF">
      <w:pPr>
        <w:pStyle w:val="Abstracttext"/>
        <w:rPr>
          <w:ins w:id="8" w:author="Tomas Petricek" w:date="2018-04-05T12:12:00Z"/>
        </w:rPr>
        <w:sectPr w:rsidR="00224529" w:rsidSect="0069467D">
          <w:headerReference w:type="first" r:id="rId8"/>
          <w:type w:val="continuous"/>
          <w:pgSz w:w="11907" w:h="16840" w:code="9"/>
          <w:pgMar w:top="1134" w:right="1440" w:bottom="1134" w:left="1440" w:header="862" w:footer="862" w:gutter="0"/>
          <w:paperSrc w:first="15" w:other="15"/>
          <w:cols w:space="720"/>
          <w:titlePg/>
          <w:docGrid w:linePitch="299"/>
          <w:sectPrChange w:id="9" w:author="Tomas Petricek" w:date="2018-04-06T10:58:00Z">
            <w:sectPr w:rsidR="00224529" w:rsidSect="0069467D">
              <w:pgMar w:top="1440" w:right="1440" w:bottom="1440" w:left="1440" w:header="862" w:footer="862" w:gutter="0"/>
              <w:paperSrc w:first="7" w:other="7"/>
              <w:docGrid w:linePitch="0"/>
            </w:sectPr>
          </w:sectPrChange>
        </w:sectPr>
      </w:pPr>
    </w:p>
    <w:p w14:paraId="09FED0D7" w14:textId="77777777" w:rsidR="00224529" w:rsidRPr="00224529" w:rsidRDefault="00224529">
      <w:pPr>
        <w:pStyle w:val="Abstracttext"/>
        <w:ind w:left="1134"/>
        <w:jc w:val="center"/>
        <w:rPr>
          <w:ins w:id="10" w:author="Tomas Petricek" w:date="2018-04-05T12:13:00Z"/>
          <w:sz w:val="20"/>
          <w:rPrChange w:id="11" w:author="Tomas Petricek" w:date="2018-04-05T12:14:00Z">
            <w:rPr>
              <w:ins w:id="12" w:author="Tomas Petricek" w:date="2018-04-05T12:13:00Z"/>
            </w:rPr>
          </w:rPrChange>
        </w:rPr>
        <w:pPrChange w:id="13" w:author="Tomas Petricek" w:date="2018-04-05T12:16:00Z">
          <w:pPr>
            <w:pStyle w:val="Abstracttext"/>
            <w:jc w:val="center"/>
          </w:pPr>
        </w:pPrChange>
      </w:pPr>
      <w:ins w:id="14" w:author="Tomas Petricek" w:date="2018-04-05T12:12:00Z">
        <w:r w:rsidRPr="00224529">
          <w:rPr>
            <w:sz w:val="20"/>
            <w:rPrChange w:id="15" w:author="Tomas Petricek" w:date="2018-04-05T12:14:00Z">
              <w:rPr/>
            </w:rPrChange>
          </w:rPr>
          <w:t>Tomas Petricek</w:t>
        </w:r>
      </w:ins>
    </w:p>
    <w:p w14:paraId="75D5195A" w14:textId="7483E5C8" w:rsidR="004950E6" w:rsidRPr="00224529" w:rsidRDefault="00224529">
      <w:pPr>
        <w:pStyle w:val="Abstracttext"/>
        <w:ind w:left="1134"/>
        <w:jc w:val="center"/>
        <w:rPr>
          <w:ins w:id="16" w:author="Tomas Petricek" w:date="2018-04-05T12:12:00Z"/>
          <w:sz w:val="20"/>
          <w:rPrChange w:id="17" w:author="Tomas Petricek" w:date="2018-04-05T12:14:00Z">
            <w:rPr>
              <w:ins w:id="18" w:author="Tomas Petricek" w:date="2018-04-05T12:12:00Z"/>
            </w:rPr>
          </w:rPrChange>
        </w:rPr>
        <w:pPrChange w:id="19" w:author="Tomas Petricek" w:date="2018-04-05T12:16:00Z">
          <w:pPr>
            <w:pStyle w:val="Abstracttext"/>
          </w:pPr>
        </w:pPrChange>
      </w:pPr>
      <w:ins w:id="20" w:author="Tomas Petricek" w:date="2018-04-05T12:12:00Z">
        <w:r w:rsidRPr="00224529">
          <w:rPr>
            <w:sz w:val="20"/>
            <w:rPrChange w:id="21" w:author="Tomas Petricek" w:date="2018-04-05T12:14:00Z">
              <w:rPr/>
            </w:rPrChange>
          </w:rPr>
          <w:t xml:space="preserve">University of Kent </w:t>
        </w:r>
      </w:ins>
      <w:ins w:id="22" w:author="Tomas Petricek" w:date="2018-04-05T12:13:00Z">
        <w:r w:rsidRPr="00224529">
          <w:rPr>
            <w:sz w:val="20"/>
            <w:rPrChange w:id="23" w:author="Tomas Petricek" w:date="2018-04-05T12:14:00Z">
              <w:rPr/>
            </w:rPrChange>
          </w:rPr>
          <w:t>and</w:t>
        </w:r>
        <w:r w:rsidRPr="00224529">
          <w:rPr>
            <w:sz w:val="20"/>
            <w:rPrChange w:id="24" w:author="Tomas Petricek" w:date="2018-04-05T12:14:00Z">
              <w:rPr/>
            </w:rPrChange>
          </w:rPr>
          <w:br/>
        </w:r>
      </w:ins>
      <w:ins w:id="25" w:author="Tomas Petricek" w:date="2018-04-05T12:12:00Z">
        <w:r w:rsidRPr="00224529">
          <w:rPr>
            <w:sz w:val="20"/>
            <w:rPrChange w:id="26" w:author="Tomas Petricek" w:date="2018-04-05T12:14:00Z">
              <w:rPr/>
            </w:rPrChange>
          </w:rPr>
          <w:t>The Alan Turing Institute</w:t>
        </w:r>
      </w:ins>
      <w:ins w:id="27" w:author="Tomas Petricek" w:date="2018-04-05T12:13:00Z">
        <w:r w:rsidRPr="00224529">
          <w:rPr>
            <w:sz w:val="20"/>
            <w:rPrChange w:id="28" w:author="Tomas Petricek" w:date="2018-04-05T12:14:00Z">
              <w:rPr/>
            </w:rPrChange>
          </w:rPr>
          <w:br/>
        </w:r>
        <w:r w:rsidRPr="00224529">
          <w:rPr>
            <w:sz w:val="20"/>
            <w:rPrChange w:id="29" w:author="Tomas Petricek" w:date="2018-04-05T12:14:00Z">
              <w:rPr/>
            </w:rPrChange>
          </w:rPr>
          <w:fldChar w:fldCharType="begin"/>
        </w:r>
        <w:r w:rsidRPr="00224529">
          <w:rPr>
            <w:sz w:val="20"/>
            <w:rPrChange w:id="30" w:author="Tomas Petricek" w:date="2018-04-05T12:14:00Z">
              <w:rPr/>
            </w:rPrChange>
          </w:rPr>
          <w:instrText xml:space="preserve"> HYPERLINK "mailto:tomas@tomasp.net" </w:instrText>
        </w:r>
        <w:r w:rsidRPr="00224529">
          <w:rPr>
            <w:sz w:val="20"/>
            <w:rPrChange w:id="31" w:author="Tomas Petricek" w:date="2018-04-05T12:14:00Z">
              <w:rPr/>
            </w:rPrChange>
          </w:rPr>
          <w:fldChar w:fldCharType="separate"/>
        </w:r>
        <w:r w:rsidRPr="00224529">
          <w:rPr>
            <w:rStyle w:val="Hyperlink"/>
            <w:sz w:val="20"/>
            <w:rPrChange w:id="32" w:author="Tomas Petricek" w:date="2018-04-05T12:14:00Z">
              <w:rPr>
                <w:rStyle w:val="Hyperlink"/>
              </w:rPr>
            </w:rPrChange>
          </w:rPr>
          <w:t>tomas@tomasp.net</w:t>
        </w:r>
        <w:r w:rsidRPr="00224529">
          <w:rPr>
            <w:sz w:val="20"/>
            <w:rPrChange w:id="33" w:author="Tomas Petricek" w:date="2018-04-05T12:14:00Z">
              <w:rPr/>
            </w:rPrChange>
          </w:rPr>
          <w:fldChar w:fldCharType="end"/>
        </w:r>
        <w:r w:rsidRPr="00224529">
          <w:rPr>
            <w:sz w:val="20"/>
            <w:rPrChange w:id="34" w:author="Tomas Petricek" w:date="2018-04-05T12:14:00Z">
              <w:rPr/>
            </w:rPrChange>
          </w:rPr>
          <w:t xml:space="preserve"> </w:t>
        </w:r>
      </w:ins>
    </w:p>
    <w:p w14:paraId="6E82AD8E" w14:textId="77777777" w:rsidR="00224529" w:rsidRPr="00224529" w:rsidRDefault="00224529">
      <w:pPr>
        <w:pStyle w:val="Abstracttext"/>
        <w:ind w:right="1134"/>
        <w:jc w:val="center"/>
        <w:rPr>
          <w:ins w:id="35" w:author="Tomas Petricek" w:date="2018-04-05T12:13:00Z"/>
          <w:sz w:val="20"/>
          <w:rPrChange w:id="36" w:author="Tomas Petricek" w:date="2018-04-05T12:14:00Z">
            <w:rPr>
              <w:ins w:id="37" w:author="Tomas Petricek" w:date="2018-04-05T12:13:00Z"/>
            </w:rPr>
          </w:rPrChange>
        </w:rPr>
        <w:pPrChange w:id="38" w:author="Tomas Petricek" w:date="2018-04-05T12:17:00Z">
          <w:pPr>
            <w:pStyle w:val="Abstracttext"/>
            <w:jc w:val="center"/>
          </w:pPr>
        </w:pPrChange>
      </w:pPr>
      <w:ins w:id="39" w:author="Tomas Petricek" w:date="2018-04-05T12:13:00Z">
        <w:r w:rsidRPr="00224529">
          <w:rPr>
            <w:sz w:val="20"/>
            <w:rPrChange w:id="40" w:author="Tomas Petricek" w:date="2018-04-05T12:14:00Z">
              <w:rPr/>
            </w:rPrChange>
          </w:rPr>
          <w:t>Josh Cowls</w:t>
        </w:r>
      </w:ins>
    </w:p>
    <w:p w14:paraId="432AED23" w14:textId="4D90ABB4" w:rsidR="00224529" w:rsidRPr="00224529" w:rsidRDefault="00F646D6">
      <w:pPr>
        <w:pStyle w:val="Abstracttext"/>
        <w:ind w:right="1134"/>
        <w:jc w:val="center"/>
        <w:rPr>
          <w:sz w:val="20"/>
          <w:rPrChange w:id="41" w:author="Tomas Petricek" w:date="2018-04-05T12:14:00Z">
            <w:rPr/>
          </w:rPrChange>
        </w:rPr>
        <w:pPrChange w:id="42" w:author="Tomas Petricek" w:date="2018-04-05T12:17:00Z">
          <w:pPr>
            <w:pStyle w:val="Abstracttext"/>
          </w:pPr>
        </w:pPrChange>
      </w:pPr>
      <w:ins w:id="43" w:author="Josh Cowls" w:date="2018-04-05T15:03:00Z">
        <w:r>
          <w:rPr>
            <w:sz w:val="20"/>
          </w:rPr>
          <w:t xml:space="preserve">The Alan Turing </w:t>
        </w:r>
      </w:ins>
      <w:ins w:id="44" w:author="Tomas Petricek" w:date="2018-04-05T12:13:00Z">
        <w:del w:id="45" w:author="Josh Cowls" w:date="2018-04-05T15:03:00Z">
          <w:r w:rsidR="00224529" w:rsidRPr="00224529" w:rsidDel="00F646D6">
            <w:rPr>
              <w:sz w:val="20"/>
              <w:rPrChange w:id="46" w:author="Tomas Petricek" w:date="2018-04-05T12:14:00Z">
                <w:rPr/>
              </w:rPrChange>
            </w:rPr>
            <w:delText xml:space="preserve">University of Oxford </w:delText>
          </w:r>
        </w:del>
      </w:ins>
      <w:ins w:id="47" w:author="Josh Cowls" w:date="2018-04-05T15:03:00Z">
        <w:r>
          <w:rPr>
            <w:sz w:val="20"/>
          </w:rPr>
          <w:t xml:space="preserve">Institute </w:t>
        </w:r>
      </w:ins>
      <w:ins w:id="48" w:author="Tomas Petricek" w:date="2018-04-05T12:13:00Z">
        <w:r w:rsidR="00224529" w:rsidRPr="00224529">
          <w:rPr>
            <w:sz w:val="20"/>
            <w:rPrChange w:id="49" w:author="Tomas Petricek" w:date="2018-04-05T12:14:00Z">
              <w:rPr/>
            </w:rPrChange>
          </w:rPr>
          <w:t>and</w:t>
        </w:r>
        <w:r w:rsidR="00224529" w:rsidRPr="00224529">
          <w:rPr>
            <w:sz w:val="20"/>
            <w:rPrChange w:id="50" w:author="Tomas Petricek" w:date="2018-04-05T12:14:00Z">
              <w:rPr/>
            </w:rPrChange>
          </w:rPr>
          <w:br/>
        </w:r>
        <w:del w:id="51" w:author="Josh Cowls" w:date="2018-04-05T15:04:00Z">
          <w:r w:rsidR="00224529" w:rsidRPr="00224529" w:rsidDel="00F646D6">
            <w:rPr>
              <w:sz w:val="20"/>
              <w:rPrChange w:id="52" w:author="Tomas Petricek" w:date="2018-04-05T12:14:00Z">
                <w:rPr/>
              </w:rPrChange>
            </w:rPr>
            <w:delText>The Alan Turing Institute</w:delText>
          </w:r>
        </w:del>
      </w:ins>
      <w:ins w:id="53" w:author="Josh Cowls" w:date="2018-04-05T15:10:00Z">
        <w:r w:rsidR="00C12368">
          <w:rPr>
            <w:sz w:val="20"/>
          </w:rPr>
          <w:t>t</w:t>
        </w:r>
      </w:ins>
      <w:ins w:id="54" w:author="Josh Cowls" w:date="2018-04-05T15:04:00Z">
        <w:r>
          <w:rPr>
            <w:sz w:val="20"/>
          </w:rPr>
          <w:t>he University of Oxford</w:t>
        </w:r>
      </w:ins>
      <w:ins w:id="55" w:author="Tomas Petricek" w:date="2018-04-05T12:14:00Z">
        <w:r w:rsidR="00224529" w:rsidRPr="00224529">
          <w:rPr>
            <w:sz w:val="20"/>
            <w:rPrChange w:id="56" w:author="Tomas Petricek" w:date="2018-04-05T12:14:00Z">
              <w:rPr/>
            </w:rPrChange>
          </w:rPr>
          <w:br/>
        </w:r>
        <w:r w:rsidR="00224529" w:rsidRPr="00224529">
          <w:rPr>
            <w:sz w:val="20"/>
            <w:rPrChange w:id="57" w:author="Tomas Petricek" w:date="2018-04-05T12:14:00Z">
              <w:rPr/>
            </w:rPrChange>
          </w:rPr>
          <w:fldChar w:fldCharType="begin"/>
        </w:r>
        <w:r w:rsidR="00224529" w:rsidRPr="00224529">
          <w:rPr>
            <w:sz w:val="20"/>
            <w:rPrChange w:id="58" w:author="Tomas Petricek" w:date="2018-04-05T12:14:00Z">
              <w:rPr/>
            </w:rPrChange>
          </w:rPr>
          <w:instrText xml:space="preserve"> HYPERLINK "mailto:jcowls@turing.ac.uk" </w:instrText>
        </w:r>
        <w:r w:rsidR="00224529" w:rsidRPr="00224529">
          <w:rPr>
            <w:sz w:val="20"/>
            <w:rPrChange w:id="59" w:author="Tomas Petricek" w:date="2018-04-05T12:14:00Z">
              <w:rPr/>
            </w:rPrChange>
          </w:rPr>
          <w:fldChar w:fldCharType="separate"/>
        </w:r>
        <w:r w:rsidR="00224529" w:rsidRPr="00224529">
          <w:rPr>
            <w:rStyle w:val="Hyperlink"/>
            <w:sz w:val="20"/>
            <w:rPrChange w:id="60" w:author="Tomas Petricek" w:date="2018-04-05T12:14:00Z">
              <w:rPr>
                <w:rStyle w:val="Hyperlink"/>
              </w:rPr>
            </w:rPrChange>
          </w:rPr>
          <w:t>jcowls@turing.ac.uk</w:t>
        </w:r>
        <w:r w:rsidR="00224529" w:rsidRPr="00224529">
          <w:rPr>
            <w:sz w:val="20"/>
            <w:rPrChange w:id="61" w:author="Tomas Petricek" w:date="2018-04-05T12:14:00Z">
              <w:rPr/>
            </w:rPrChange>
          </w:rPr>
          <w:fldChar w:fldCharType="end"/>
        </w:r>
        <w:r w:rsidR="00224529" w:rsidRPr="00224529">
          <w:rPr>
            <w:sz w:val="20"/>
            <w:rPrChange w:id="62" w:author="Tomas Petricek" w:date="2018-04-05T12:14:00Z">
              <w:rPr/>
            </w:rPrChange>
          </w:rPr>
          <w:t xml:space="preserve"> </w:t>
        </w:r>
      </w:ins>
    </w:p>
    <w:p w14:paraId="55547751" w14:textId="77777777" w:rsidR="00224529" w:rsidRDefault="00224529" w:rsidP="00045832">
      <w:pPr>
        <w:pStyle w:val="Abstracttext"/>
        <w:rPr>
          <w:ins w:id="63" w:author="Tomas Petricek" w:date="2018-04-05T12:12:00Z"/>
        </w:rPr>
        <w:sectPr w:rsidR="00224529" w:rsidSect="00224529">
          <w:type w:val="continuous"/>
          <w:pgSz w:w="11907" w:h="16840" w:code="9"/>
          <w:pgMar w:top="1440" w:right="1440" w:bottom="1440" w:left="1440" w:header="862" w:footer="862" w:gutter="0"/>
          <w:paperSrc w:first="7" w:other="7"/>
          <w:cols w:num="2" w:space="720"/>
          <w:titlePg/>
          <w:sectPrChange w:id="64" w:author="Tomas Petricek" w:date="2018-04-05T12:12:00Z">
            <w:sectPr w:rsidR="00224529" w:rsidSect="00224529">
              <w:pgMar w:top="1440" w:right="1440" w:bottom="1440" w:left="1440" w:header="862" w:footer="862" w:gutter="0"/>
              <w:cols w:num="1"/>
            </w:sectPr>
          </w:sectPrChange>
        </w:sectPr>
      </w:pPr>
    </w:p>
    <w:p w14:paraId="2BD7E3E9" w14:textId="13706701" w:rsidR="00A67687" w:rsidRDefault="00FC7AAF" w:rsidP="00DC56BD">
      <w:pPr>
        <w:pStyle w:val="Abstracttext"/>
        <w:spacing w:before="360"/>
        <w:rPr>
          <w:ins w:id="65" w:author="Josh Cowls" w:date="2018-04-05T15:11:00Z"/>
        </w:rPr>
      </w:pPr>
      <w:r>
        <w:t xml:space="preserve">Open data and </w:t>
      </w:r>
      <w:r w:rsidR="004950E6">
        <w:t>online</w:t>
      </w:r>
      <w:r>
        <w:t xml:space="preserve"> news have powered the rise of data journalism, enabling reporters to </w:t>
      </w:r>
      <w:r w:rsidR="004950E6">
        <w:t>pub</w:t>
      </w:r>
      <w:r w:rsidR="00045832">
        <w:softHyphen/>
      </w:r>
      <w:r w:rsidR="004950E6">
        <w:t xml:space="preserve">lish </w:t>
      </w:r>
      <w:r w:rsidR="0016329F">
        <w:t>detailed factual</w:t>
      </w:r>
      <w:r w:rsidR="004950E6">
        <w:t xml:space="preserve"> analyses. </w:t>
      </w:r>
      <w:r w:rsidR="00045832">
        <w:t>At the same time</w:t>
      </w:r>
      <w:r w:rsidR="004950E6">
        <w:t>, public trust in the media is at historic lows. Rather than enga</w:t>
      </w:r>
      <w:r w:rsidR="004950E6">
        <w:softHyphen/>
        <w:t xml:space="preserve">ging with in-depth </w:t>
      </w:r>
      <w:r w:rsidR="0016329F">
        <w:t>analyses</w:t>
      </w:r>
      <w:ins w:id="66" w:author="Josh Cowls" w:date="2018-04-05T15:05:00Z">
        <w:r w:rsidR="00A91EA9">
          <w:t>,</w:t>
        </w:r>
      </w:ins>
      <w:r w:rsidR="004950E6">
        <w:t xml:space="preserve"> readers </w:t>
      </w:r>
      <w:r w:rsidR="00045832">
        <w:t xml:space="preserve">live in echo chambers and </w:t>
      </w:r>
      <w:r w:rsidR="00E613D9">
        <w:t xml:space="preserve">fall for fake news, misled by </w:t>
      </w:r>
      <w:r w:rsidR="00045832">
        <w:t>their biases</w:t>
      </w:r>
      <w:ins w:id="67" w:author="Tomas Petricek" w:date="2018-04-06T10:18:00Z">
        <w:r w:rsidR="006422AD">
          <w:rPr>
            <w:rStyle w:val="EndnoteReference"/>
          </w:rPr>
          <w:endnoteReference w:id="1"/>
        </w:r>
      </w:ins>
      <w:ins w:id="76" w:author="Josh Cowls" w:date="2018-04-05T15:05:00Z">
        <w:r w:rsidR="00A91EA9">
          <w:t xml:space="preserve"> </w:t>
        </w:r>
      </w:ins>
      <w:ins w:id="77" w:author="Josh Cowls" w:date="2018-04-05T15:13:00Z">
        <w:del w:id="78" w:author="Tomas Petricek" w:date="2018-04-06T10:20:00Z">
          <w:r w:rsidR="008E0D33" w:rsidDel="006422AD">
            <w:delText>[1]</w:delText>
          </w:r>
          <w:r w:rsidR="00A67687" w:rsidDel="006422AD">
            <w:delText xml:space="preserve"> </w:delText>
          </w:r>
        </w:del>
        <w:r w:rsidR="008E0D33">
          <w:t xml:space="preserve">as public trust in media </w:t>
        </w:r>
      </w:ins>
      <w:ins w:id="79" w:author="Josh Cowls" w:date="2018-04-05T15:14:00Z">
        <w:r w:rsidR="008E0D33">
          <w:t>continues to decline</w:t>
        </w:r>
      </w:ins>
      <w:ins w:id="80" w:author="Tomas Petricek" w:date="2018-04-06T10:24:00Z">
        <w:r w:rsidR="006422AD">
          <w:rPr>
            <w:rStyle w:val="EndnoteReference"/>
          </w:rPr>
          <w:endnoteReference w:id="2"/>
        </w:r>
      </w:ins>
      <w:ins w:id="84" w:author="Josh Cowls" w:date="2018-04-05T15:14:00Z">
        <w:del w:id="85" w:author="Tomas Petricek" w:date="2018-04-06T10:24:00Z">
          <w:r w:rsidR="008E0D33" w:rsidDel="006422AD">
            <w:delText xml:space="preserve"> [2]</w:delText>
          </w:r>
        </w:del>
      </w:ins>
      <w:r w:rsidR="00045832">
        <w:t xml:space="preserve">. </w:t>
      </w:r>
      <w:del w:id="86" w:author="Josh Cowls" w:date="2018-04-05T15:16:00Z">
        <w:r w:rsidR="00045832" w:rsidRPr="00DC56BD" w:rsidDel="006F151B">
          <w:delText xml:space="preserve">There is a </w:delText>
        </w:r>
      </w:del>
      <w:ins w:id="87" w:author="Josh Cowls" w:date="2018-04-05T15:16:00Z">
        <w:r w:rsidR="006F151B" w:rsidRPr="00DC56BD">
          <w:t>This</w:t>
        </w:r>
        <w:r w:rsidR="006F151B">
          <w:t xml:space="preserve"> suggests a </w:t>
        </w:r>
      </w:ins>
      <w:r w:rsidR="00045832">
        <w:t>curious paradox</w:t>
      </w:r>
      <w:ins w:id="88" w:author="Josh Cowls" w:date="2018-04-05T15:16:00Z">
        <w:r w:rsidR="006F151B">
          <w:t xml:space="preserve">, wherein </w:t>
        </w:r>
      </w:ins>
      <w:del w:id="89" w:author="Josh Cowls" w:date="2018-04-05T15:16:00Z">
        <w:r w:rsidR="0016329F" w:rsidDel="006F151B">
          <w:delText xml:space="preserve"> between </w:delText>
        </w:r>
        <w:r w:rsidR="0016329F" w:rsidRPr="0016329F" w:rsidDel="006F151B">
          <w:rPr>
            <w:i/>
          </w:rPr>
          <w:delText>authority</w:delText>
        </w:r>
        <w:r w:rsidR="0016329F" w:rsidDel="006F151B">
          <w:delText xml:space="preserve"> and </w:delText>
        </w:r>
        <w:r w:rsidR="0016329F" w:rsidRPr="0016329F" w:rsidDel="006F151B">
          <w:rPr>
            <w:i/>
          </w:rPr>
          <w:delText>accessibility</w:delText>
        </w:r>
      </w:del>
      <w:del w:id="90" w:author="Josh Cowls" w:date="2018-04-05T15:12:00Z">
        <w:r w:rsidR="0016329F" w:rsidDel="00A67687">
          <w:delText>:</w:delText>
        </w:r>
      </w:del>
      <w:del w:id="91" w:author="Josh Cowls" w:date="2018-04-05T15:16:00Z">
        <w:r w:rsidR="0016329F" w:rsidDel="006F151B">
          <w:delText xml:space="preserve"> </w:delText>
        </w:r>
      </w:del>
      <w:ins w:id="92" w:author="Josh Cowls" w:date="2018-04-05T15:11:00Z">
        <w:r w:rsidR="00A67687" w:rsidRPr="00B74691">
          <w:rPr>
            <w:i/>
          </w:rPr>
          <w:t>authority</w:t>
        </w:r>
        <w:r w:rsidR="00A67687" w:rsidRPr="006F2EE8">
          <w:t xml:space="preserve"> and </w:t>
        </w:r>
        <w:r w:rsidR="00A67687" w:rsidRPr="00B74691">
          <w:rPr>
            <w:i/>
          </w:rPr>
          <w:t>accessibility</w:t>
        </w:r>
        <w:r w:rsidR="00A67687" w:rsidRPr="006F2EE8">
          <w:t xml:space="preserve"> tend to be negatively correlated: news that is authoritative isn’t </w:t>
        </w:r>
      </w:ins>
      <w:ins w:id="93" w:author="Josh Cowls" w:date="2018-04-05T15:12:00Z">
        <w:r w:rsidR="00A67687">
          <w:t>often</w:t>
        </w:r>
      </w:ins>
      <w:ins w:id="94" w:author="Josh Cowls" w:date="2018-04-05T15:11:00Z">
        <w:r w:rsidR="00A67687" w:rsidRPr="006F2EE8">
          <w:t xml:space="preserve"> accessible, and news that is accessible isn’t typically authoritative</w:t>
        </w:r>
      </w:ins>
      <w:ins w:id="95" w:author="Tomas Petricek" w:date="2018-04-06T10:25:00Z">
        <w:r w:rsidR="008C64DA">
          <w:rPr>
            <w:rStyle w:val="EndnoteReference"/>
          </w:rPr>
          <w:endnoteReference w:id="3"/>
        </w:r>
      </w:ins>
      <w:ins w:id="107" w:author="Josh Cowls" w:date="2018-04-05T15:11:00Z">
        <w:r w:rsidR="00A67687" w:rsidRPr="006F2EE8">
          <w:t>.</w:t>
        </w:r>
      </w:ins>
    </w:p>
    <w:p w14:paraId="1DA822C2" w14:textId="2A5F79FF" w:rsidR="0016329F" w:rsidDel="00A67687" w:rsidRDefault="0016329F">
      <w:pPr>
        <w:pStyle w:val="Abstracttext"/>
        <w:spacing w:before="360"/>
        <w:rPr>
          <w:del w:id="108" w:author="Josh Cowls" w:date="2018-04-05T15:11:00Z"/>
        </w:rPr>
        <w:pPrChange w:id="109" w:author="Tomas Petricek" w:date="2018-04-05T12:21:00Z">
          <w:pPr>
            <w:pStyle w:val="Abstracttext"/>
          </w:pPr>
        </w:pPrChange>
      </w:pPr>
      <w:del w:id="110" w:author="Josh Cowls" w:date="2018-04-05T15:11:00Z">
        <w:r w:rsidDel="00A67687">
          <w:delText>data makes news more authori</w:delText>
        </w:r>
        <w:r w:rsidDel="00A67687">
          <w:softHyphen/>
          <w:delText xml:space="preserve">tative but less accessible, while readers </w:delText>
        </w:r>
        <w:r w:rsidR="00434867" w:rsidDel="00A67687">
          <w:delText xml:space="preserve">tend to </w:delText>
        </w:r>
        <w:r w:rsidDel="00A67687">
          <w:delText xml:space="preserve">favour accessibility over authority. </w:delText>
        </w:r>
      </w:del>
    </w:p>
    <w:p w14:paraId="2F07E7BF" w14:textId="396215B5" w:rsidR="00906E0B" w:rsidRPr="00434867" w:rsidRDefault="00906E0B" w:rsidP="006422AD">
      <w:pPr>
        <w:pStyle w:val="Abstracttext"/>
        <w:pPrChange w:id="111" w:author="Tomas Petricek" w:date="2018-04-06T10:13:00Z">
          <w:pPr>
            <w:pStyle w:val="Abstracttext"/>
            <w:spacing w:before="360"/>
          </w:pPr>
        </w:pPrChange>
      </w:pPr>
      <w:r>
        <w:t>W</w:t>
      </w:r>
      <w:r w:rsidR="0016329F">
        <w:t xml:space="preserve">e </w:t>
      </w:r>
      <w:r w:rsidR="00434867">
        <w:t xml:space="preserve">implement and study a new way </w:t>
      </w:r>
      <w:r w:rsidR="0016329F">
        <w:t>of presenting data that promote</w:t>
      </w:r>
      <w:r w:rsidR="00E613D9">
        <w:t>s</w:t>
      </w:r>
      <w:r w:rsidR="0016329F">
        <w:t xml:space="preserve"> both authority and accessi</w:t>
      </w:r>
      <w:r w:rsidR="00434867">
        <w:softHyphen/>
      </w:r>
      <w:r w:rsidR="0016329F">
        <w:t>bilit</w:t>
      </w:r>
      <w:r w:rsidR="00434867">
        <w:t>y</w:t>
      </w:r>
      <w:r>
        <w:t xml:space="preserve">. </w:t>
      </w:r>
      <w:r w:rsidR="00434867">
        <w:t xml:space="preserve">Using </w:t>
      </w:r>
      <w:del w:id="112" w:author="Tomas Petricek" w:date="2018-04-05T12:21:00Z">
        <w:r w:rsidR="00434867" w:rsidDel="00D65557">
          <w:delText xml:space="preserve">both </w:delText>
        </w:r>
      </w:del>
      <w:r w:rsidR="00434867">
        <w:t>theoretical ar</w:t>
      </w:r>
      <w:ins w:id="113" w:author="Tomas Petricek" w:date="2018-04-06T10:33:00Z">
        <w:r w:rsidR="008C64DA">
          <w:t>g</w:t>
        </w:r>
      </w:ins>
      <w:del w:id="114" w:author="Unknown">
        <w:r w:rsidR="00434867" w:rsidDel="00A67687">
          <w:delText>g</w:delText>
        </w:r>
      </w:del>
      <w:ins w:id="115" w:author="Josh Cowls" w:date="2018-04-05T15:11:00Z">
        <w:r w:rsidR="00434867">
          <w:t>u</w:t>
        </w:r>
      </w:ins>
      <w:r w:rsidR="00434867">
        <w:t>ments and experimental evaluation, we argue that this has the poten</w:t>
      </w:r>
      <w:ins w:id="116" w:author="Tomas Petricek" w:date="2018-04-05T12:21:00Z">
        <w:r w:rsidR="00D65557">
          <w:softHyphen/>
        </w:r>
      </w:ins>
      <w:r w:rsidR="00434867">
        <w:t xml:space="preserve">tial to </w:t>
      </w:r>
      <w:r>
        <w:t xml:space="preserve">reverse </w:t>
      </w:r>
      <w:ins w:id="117" w:author="Tomas Petricek" w:date="2018-04-05T12:21:00Z">
        <w:r w:rsidR="00D65557">
          <w:t xml:space="preserve">the </w:t>
        </w:r>
      </w:ins>
      <w:r>
        <w:t xml:space="preserve">declining trust in the news. Our approach </w:t>
      </w:r>
      <w:del w:id="118" w:author="Tomas Petricek" w:date="2018-04-05T12:22:00Z">
        <w:r w:rsidDel="00D65557">
          <w:delText xml:space="preserve">promotes </w:delText>
        </w:r>
        <w:r w:rsidR="00E613D9" w:rsidDel="00D65557">
          <w:delText xml:space="preserve">data literacy </w:delText>
        </w:r>
        <w:r w:rsidDel="00D65557">
          <w:delText xml:space="preserve">and </w:delText>
        </w:r>
      </w:del>
      <w:r>
        <w:t>encou</w:t>
      </w:r>
      <w:r w:rsidR="00434867">
        <w:softHyphen/>
      </w:r>
      <w:r>
        <w:t>rages readers to question their assumptions about data</w:t>
      </w:r>
      <w:ins w:id="119" w:author="Tomas Petricek" w:date="2018-04-05T12:22:00Z">
        <w:r w:rsidR="00D65557">
          <w:t xml:space="preserve"> and promotes data literacy</w:t>
        </w:r>
      </w:ins>
      <w:ins w:id="120" w:author="Tomas Petricek" w:date="2018-04-06T10:43:00Z">
        <w:r w:rsidR="00097595">
          <w:rPr>
            <w:rStyle w:val="EndnoteReference"/>
          </w:rPr>
          <w:endnoteReference w:id="4"/>
        </w:r>
      </w:ins>
      <w:r>
        <w:t xml:space="preserve">. Our contributions are twofold. First, we </w:t>
      </w:r>
      <w:del w:id="127" w:author="Josh Cowls" w:date="2018-04-05T15:04:00Z">
        <w:r w:rsidDel="00A91EA9">
          <w:delText xml:space="preserve">develop </w:delText>
        </w:r>
      </w:del>
      <w:ins w:id="128" w:author="Josh Cowls" w:date="2018-04-05T15:04:00Z">
        <w:r w:rsidR="00A91EA9">
          <w:t xml:space="preserve">present </w:t>
        </w:r>
      </w:ins>
      <w:r>
        <w:t xml:space="preserve">an open-source library of interactive data visualizations that allows </w:t>
      </w:r>
      <w:r w:rsidR="00E613D9">
        <w:t xml:space="preserve">novel presentation of various kinds of data. </w:t>
      </w:r>
      <w:r w:rsidR="0088026A">
        <w:t xml:space="preserve">Second, we </w:t>
      </w:r>
      <w:del w:id="129" w:author="Josh Cowls" w:date="2018-04-05T15:04:00Z">
        <w:r w:rsidR="0088026A" w:rsidDel="00A91EA9">
          <w:delText xml:space="preserve">present </w:delText>
        </w:r>
      </w:del>
      <w:ins w:id="130" w:author="Josh Cowls" w:date="2018-04-05T15:04:00Z">
        <w:r w:rsidR="00A91EA9">
          <w:t xml:space="preserve">propose </w:t>
        </w:r>
      </w:ins>
      <w:r w:rsidR="0088026A">
        <w:t>an emp</w:t>
      </w:r>
      <w:r w:rsidR="0088026A" w:rsidRPr="00434867">
        <w:t>irical evaluation</w:t>
      </w:r>
      <w:r w:rsidR="00E613D9" w:rsidRPr="00434867">
        <w:t xml:space="preserve"> </w:t>
      </w:r>
      <w:r w:rsidR="00035F75" w:rsidRPr="00434867">
        <w:t xml:space="preserve">of </w:t>
      </w:r>
      <w:r w:rsidR="000E4B1D" w:rsidRPr="00434867">
        <w:t>how exposing readers to these data visualizations affect</w:t>
      </w:r>
      <w:r w:rsidR="00434867">
        <w:t>s</w:t>
      </w:r>
      <w:r w:rsidR="000E4B1D" w:rsidRPr="00434867">
        <w:t xml:space="preserve"> understanding of </w:t>
      </w:r>
      <w:r w:rsidR="009403F9" w:rsidRPr="00434867">
        <w:t xml:space="preserve">and trust in the information presented in </w:t>
      </w:r>
      <w:r w:rsidR="000E4B1D" w:rsidRPr="00434867">
        <w:t xml:space="preserve">news stories, </w:t>
      </w:r>
      <w:r w:rsidR="009403F9" w:rsidRPr="00434867">
        <w:t xml:space="preserve">as </w:t>
      </w:r>
      <w:r w:rsidR="000E4B1D" w:rsidRPr="00434867">
        <w:t xml:space="preserve">compared </w:t>
      </w:r>
      <w:r w:rsidR="009403F9" w:rsidRPr="00434867">
        <w:t xml:space="preserve">with </w:t>
      </w:r>
      <w:r w:rsidR="000E4B1D" w:rsidRPr="00434867">
        <w:t xml:space="preserve">text-only and conventional, static graphs. </w:t>
      </w:r>
    </w:p>
    <w:p w14:paraId="5209A258" w14:textId="55096053" w:rsidR="00FC7AAF" w:rsidRDefault="006F151B" w:rsidP="00FC7AAF">
      <w:pPr>
        <w:pStyle w:val="Heading1"/>
        <w:rPr>
          <w:ins w:id="131" w:author="Tomas Petricek" w:date="2018-04-05T11:31:00Z"/>
        </w:rPr>
      </w:pPr>
      <w:ins w:id="132" w:author="Josh Cowls" w:date="2018-04-05T15:16:00Z">
        <w:del w:id="133" w:author="Tomas Petricek" w:date="2018-04-06T10:48:00Z">
          <w:r w:rsidDel="00DC56BD">
            <w:delText>“</w:delText>
          </w:r>
        </w:del>
      </w:ins>
      <w:del w:id="134" w:author="Tomas Petricek" w:date="2018-04-06T10:48:00Z">
        <w:r w:rsidR="004950E6" w:rsidDel="00DC56BD">
          <w:delText xml:space="preserve">You </w:delText>
        </w:r>
      </w:del>
      <w:del w:id="135" w:author="Tomas Petricek" w:date="2018-04-05T11:31:00Z">
        <w:r w:rsidR="004950E6" w:rsidDel="0036575C">
          <w:delText xml:space="preserve">guess </w:delText>
        </w:r>
      </w:del>
      <w:ins w:id="136" w:author="Josh Cowls" w:date="2018-04-05T15:16:00Z">
        <w:del w:id="137" w:author="Tomas Petricek" w:date="2018-04-06T10:48:00Z">
          <w:r w:rsidDel="00DC56BD">
            <w:delText>”</w:delText>
          </w:r>
        </w:del>
      </w:ins>
      <w:ins w:id="138" w:author="Tomas Petricek" w:date="2018-04-06T10:48:00Z">
        <w:r w:rsidR="00DC56BD">
          <w:t>Guess</w:t>
        </w:r>
      </w:ins>
      <w:ins w:id="139" w:author="Tomas Petricek" w:date="2018-04-06T10:49:00Z">
        <w:r w:rsidR="00DC56BD">
          <w:t>-f</w:t>
        </w:r>
      </w:ins>
      <w:ins w:id="140" w:author="Tomas Petricek" w:date="2018-04-06T10:48:00Z">
        <w:r w:rsidR="00DC56BD">
          <w:t>irst</w:t>
        </w:r>
      </w:ins>
      <w:ins w:id="141" w:author="Tomas Petricek" w:date="2018-04-05T11:31:00Z">
        <w:r w:rsidR="0036575C">
          <w:t xml:space="preserve"> data </w:t>
        </w:r>
      </w:ins>
      <w:r w:rsidR="004950E6">
        <w:t>visualizations</w:t>
      </w:r>
    </w:p>
    <w:p w14:paraId="0C06DB1D" w14:textId="69CCA7FD" w:rsidR="00D65557" w:rsidRDefault="00C33BE2">
      <w:pPr>
        <w:rPr>
          <w:ins w:id="142" w:author="Tomas Petricek" w:date="2018-04-05T12:22:00Z"/>
        </w:rPr>
      </w:pPr>
      <w:ins w:id="143" w:author="Tomas Petricek" w:date="2018-04-05T11:34:00Z">
        <w:r>
          <w:t xml:space="preserve">In the first part of </w:t>
        </w:r>
      </w:ins>
      <w:ins w:id="144" w:author="Tomas Petricek" w:date="2018-04-05T11:35:00Z">
        <w:r>
          <w:t xml:space="preserve">the paper, we describe a novel library </w:t>
        </w:r>
      </w:ins>
      <w:ins w:id="145" w:author="Tomas Petricek" w:date="2018-04-05T13:44:00Z">
        <w:r w:rsidR="00FC73E0">
          <w:t>for creating interactive visualizations</w:t>
        </w:r>
      </w:ins>
      <w:ins w:id="146" w:author="Tomas Petricek" w:date="2018-04-05T11:35:00Z">
        <w:r>
          <w:t xml:space="preserve">. </w:t>
        </w:r>
      </w:ins>
      <w:ins w:id="147" w:author="Tomas Petricek" w:date="2018-04-05T11:36:00Z">
        <w:r>
          <w:t xml:space="preserve">Our </w:t>
        </w:r>
      </w:ins>
      <w:ins w:id="148" w:author="Tomas Petricek" w:date="2018-04-06T10:49:00Z">
        <w:r w:rsidR="00DC56BD">
          <w:t>guess-first</w:t>
        </w:r>
      </w:ins>
      <w:ins w:id="149" w:author="Tomas Petricek" w:date="2018-04-05T11:36:00Z">
        <w:r>
          <w:t xml:space="preserve"> visualizations ask the reader to make a guess </w:t>
        </w:r>
      </w:ins>
      <w:ins w:id="150" w:author="Tomas Petricek" w:date="2018-04-05T11:37:00Z">
        <w:r>
          <w:t>before showing the actual data</w:t>
        </w:r>
      </w:ins>
      <w:ins w:id="151" w:author="Tomas Petricek" w:date="2018-04-06T10:49:00Z">
        <w:r w:rsidR="00DC56BD">
          <w:rPr>
            <w:rStyle w:val="EndnoteReference"/>
          </w:rPr>
          <w:endnoteReference w:id="5"/>
        </w:r>
      </w:ins>
      <w:ins w:id="160" w:author="Tomas Petricek" w:date="2018-04-05T11:37:00Z">
        <w:r>
          <w:t>. This encourage</w:t>
        </w:r>
      </w:ins>
      <w:ins w:id="161" w:author="Tomas Petricek" w:date="2018-04-05T11:38:00Z">
        <w:r>
          <w:t>s</w:t>
        </w:r>
      </w:ins>
      <w:ins w:id="162" w:author="Tomas Petricek" w:date="2018-04-05T11:37:00Z">
        <w:r>
          <w:t xml:space="preserve"> an active approach to data </w:t>
        </w:r>
      </w:ins>
      <w:ins w:id="163" w:author="Tomas Petricek" w:date="2018-04-05T13:44:00Z">
        <w:r w:rsidR="00FC73E0">
          <w:t xml:space="preserve">– </w:t>
        </w:r>
      </w:ins>
      <w:ins w:id="164" w:author="Tomas Petricek" w:date="2018-04-05T11:37:00Z">
        <w:r>
          <w:t xml:space="preserve">readers need to make their assumptions about the topic </w:t>
        </w:r>
      </w:ins>
      <w:ins w:id="165" w:author="Tomas Petricek" w:date="2018-04-05T11:38:00Z">
        <w:r>
          <w:t>explicit before</w:t>
        </w:r>
      </w:ins>
      <w:ins w:id="166" w:author="Tomas Petricek" w:date="2018-04-05T11:37:00Z">
        <w:r>
          <w:t xml:space="preserve"> they are confronted with the accurate data.</w:t>
        </w:r>
      </w:ins>
      <w:ins w:id="167" w:author="Tomas Petricek" w:date="2018-04-05T11:38:00Z">
        <w:r>
          <w:t xml:space="preserve"> </w:t>
        </w:r>
      </w:ins>
      <w:ins w:id="168" w:author="Tomas Petricek" w:date="2018-04-05T13:41:00Z">
        <w:r w:rsidR="00FC73E0">
          <w:t>To promote full transparency</w:t>
        </w:r>
      </w:ins>
      <w:ins w:id="169" w:author="Tomas Petricek" w:date="2018-04-05T12:22:00Z">
        <w:r w:rsidR="00D65557">
          <w:t xml:space="preserve">, </w:t>
        </w:r>
      </w:ins>
      <w:ins w:id="170" w:author="Tomas Petricek" w:date="2018-04-05T12:23:00Z">
        <w:r w:rsidR="00D65557">
          <w:t xml:space="preserve">each </w:t>
        </w:r>
      </w:ins>
      <w:ins w:id="171" w:author="Tomas Petricek" w:date="2018-04-05T13:40:00Z">
        <w:r w:rsidR="00FC73E0">
          <w:t>vi</w:t>
        </w:r>
      </w:ins>
      <w:ins w:id="172" w:author="Tomas Petricek" w:date="2018-04-06T10:59:00Z">
        <w:r w:rsidR="0069467D">
          <w:softHyphen/>
        </w:r>
      </w:ins>
      <w:ins w:id="173" w:author="Tomas Petricek" w:date="2018-04-05T13:40:00Z">
        <w:r w:rsidR="00FC73E0">
          <w:t>su</w:t>
        </w:r>
      </w:ins>
      <w:ins w:id="174" w:author="Tomas Petricek" w:date="2018-04-06T10:59:00Z">
        <w:r w:rsidR="0069467D">
          <w:softHyphen/>
        </w:r>
      </w:ins>
      <w:ins w:id="175" w:author="Tomas Petricek" w:date="2018-04-05T13:40:00Z">
        <w:r w:rsidR="00FC73E0">
          <w:t xml:space="preserve">alization is </w:t>
        </w:r>
      </w:ins>
      <w:ins w:id="176" w:author="Tomas Petricek" w:date="2018-04-05T13:41:00Z">
        <w:r w:rsidR="00FC73E0">
          <w:t xml:space="preserve">also </w:t>
        </w:r>
      </w:ins>
      <w:ins w:id="177" w:author="Tomas Petricek" w:date="2018-04-05T13:40:00Z">
        <w:r w:rsidR="00FC73E0">
          <w:t xml:space="preserve">backed by simple source code, accessible via </w:t>
        </w:r>
      </w:ins>
      <w:ins w:id="178" w:author="Tomas Petricek" w:date="2018-04-05T13:41:00Z">
        <w:r w:rsidR="00FC73E0">
          <w:t>an “open source code” link</w:t>
        </w:r>
      </w:ins>
      <w:ins w:id="179" w:author="Tomas Petricek" w:date="2018-04-05T13:44:00Z">
        <w:r w:rsidR="00FC73E0">
          <w:t>,</w:t>
        </w:r>
      </w:ins>
      <w:ins w:id="180" w:author="Tomas Petricek" w:date="2018-04-05T13:40:00Z">
        <w:r w:rsidR="00FC73E0">
          <w:t xml:space="preserve"> that </w:t>
        </w:r>
      </w:ins>
      <w:ins w:id="181" w:author="Tomas Petricek" w:date="2018-04-05T13:41:00Z">
        <w:r w:rsidR="00FC73E0">
          <w:t>shows where data comes from and how it has been transformed</w:t>
        </w:r>
      </w:ins>
      <w:ins w:id="182" w:author="Tomas Petricek" w:date="2018-04-06T10:50:00Z">
        <w:r w:rsidR="00DC56BD">
          <w:rPr>
            <w:rStyle w:val="EndnoteReference"/>
          </w:rPr>
          <w:endnoteReference w:id="6"/>
        </w:r>
      </w:ins>
      <w:ins w:id="190" w:author="Tomas Petricek" w:date="2018-04-05T13:41:00Z">
        <w:r w:rsidR="00FC73E0">
          <w:t xml:space="preserve">. </w:t>
        </w:r>
      </w:ins>
    </w:p>
    <w:p w14:paraId="2CD7C7A5" w14:textId="6250DC7C" w:rsidR="00D65557" w:rsidRDefault="00FC73E0" w:rsidP="0069467D">
      <w:pPr>
        <w:spacing w:after="360"/>
        <w:rPr>
          <w:ins w:id="191" w:author="Tomas Petricek" w:date="2018-04-05T11:37:00Z"/>
        </w:rPr>
        <w:pPrChange w:id="192" w:author="Tomas Petricek" w:date="2018-04-06T11:00:00Z">
          <w:pPr/>
        </w:pPrChange>
      </w:pPr>
      <w:ins w:id="193" w:author="Tomas Petricek" w:date="2018-04-05T13:41:00Z">
        <w:r>
          <w:t xml:space="preserve">The </w:t>
        </w:r>
      </w:ins>
      <w:ins w:id="194" w:author="Tomas Petricek" w:date="2018-04-05T11:38:00Z">
        <w:r w:rsidR="00C33BE2">
          <w:t xml:space="preserve">library is inspired by pioneering work </w:t>
        </w:r>
      </w:ins>
      <w:ins w:id="195" w:author="Tomas Petricek" w:date="2018-04-05T11:41:00Z">
        <w:r w:rsidR="00C33BE2">
          <w:t xml:space="preserve">of newsrooms </w:t>
        </w:r>
      </w:ins>
      <w:ins w:id="196" w:author="Tomas Petricek" w:date="2018-04-05T11:38:00Z">
        <w:r w:rsidR="00C33BE2">
          <w:t>such as the New York Times</w:t>
        </w:r>
      </w:ins>
      <w:ins w:id="197" w:author="Tomas Petricek" w:date="2018-04-06T10:55:00Z">
        <w:r w:rsidR="0069467D">
          <w:rPr>
            <w:rStyle w:val="EndnoteReference"/>
          </w:rPr>
          <w:endnoteReference w:id="7"/>
        </w:r>
      </w:ins>
      <w:ins w:id="202" w:author="Tomas Petricek" w:date="2018-04-05T11:38:00Z">
        <w:r w:rsidR="00C33BE2">
          <w:t xml:space="preserve">, but </w:t>
        </w:r>
      </w:ins>
      <w:ins w:id="203" w:author="Tomas Petricek" w:date="2018-04-06T11:01:00Z">
        <w:r w:rsidR="0069467D">
          <w:t xml:space="preserve">we </w:t>
        </w:r>
      </w:ins>
      <w:ins w:id="204" w:author="Tomas Petricek" w:date="2018-04-06T11:00:00Z">
        <w:r w:rsidR="0069467D">
          <w:t>gene</w:t>
        </w:r>
        <w:r w:rsidR="0069467D">
          <w:softHyphen/>
          <w:t>ralise the idea to work on multiple kinds of data</w:t>
        </w:r>
      </w:ins>
      <w:ins w:id="205" w:author="Tomas Petricek" w:date="2018-04-06T11:04:00Z">
        <w:r w:rsidR="0069467D">
          <w:t xml:space="preserve"> and charts</w:t>
        </w:r>
      </w:ins>
      <w:ins w:id="206" w:author="Tomas Petricek" w:date="2018-04-06T11:00:00Z">
        <w:r w:rsidR="0069467D">
          <w:t xml:space="preserve">. </w:t>
        </w:r>
      </w:ins>
      <w:ins w:id="207" w:author="Tomas Petricek" w:date="2018-04-05T11:43:00Z">
        <w:r w:rsidR="00C33BE2">
          <w:t>Three examples shown in Figu</w:t>
        </w:r>
      </w:ins>
      <w:ins w:id="208" w:author="Tomas Petricek" w:date="2018-04-06T11:02:00Z">
        <w:r w:rsidR="0069467D">
          <w:softHyphen/>
        </w:r>
      </w:ins>
      <w:ins w:id="209" w:author="Tomas Petricek" w:date="2018-04-05T11:43:00Z">
        <w:r w:rsidR="00C33BE2">
          <w:t>re</w:t>
        </w:r>
      </w:ins>
      <w:ins w:id="210" w:author="Tomas Petricek" w:date="2018-04-06T11:02:00Z">
        <w:r w:rsidR="0069467D">
          <w:t> </w:t>
        </w:r>
      </w:ins>
      <w:ins w:id="211" w:author="Tomas Petricek" w:date="2018-04-05T11:43:00Z">
        <w:r w:rsidR="00C33BE2">
          <w:t>1</w:t>
        </w:r>
      </w:ins>
      <w:ins w:id="212" w:author="Tomas Petricek" w:date="2018-04-05T11:42:00Z">
        <w:r w:rsidR="00C33BE2">
          <w:t xml:space="preserve"> </w:t>
        </w:r>
      </w:ins>
      <w:ins w:id="213" w:author="Tomas Petricek" w:date="2018-04-05T11:43:00Z">
        <w:r w:rsidR="00C33BE2">
          <w:t>include completing a time series in a line chart (</w:t>
        </w:r>
      </w:ins>
      <w:ins w:id="214" w:author="Tomas Petricek" w:date="2018-04-05T11:44:00Z">
        <w:r w:rsidR="00C33BE2">
          <w:t>by drawing the rest of the line</w:t>
        </w:r>
      </w:ins>
      <w:ins w:id="215" w:author="Tomas Petricek" w:date="2018-04-05T11:43:00Z">
        <w:r w:rsidR="00C33BE2">
          <w:t xml:space="preserve">), guessing the relative magnitudes of a bar chart </w:t>
        </w:r>
      </w:ins>
      <w:ins w:id="216" w:author="Tomas Petricek" w:date="2018-04-05T11:44:00Z">
        <w:r w:rsidR="00C33BE2">
          <w:t>(by dragging the bars</w:t>
        </w:r>
      </w:ins>
      <w:ins w:id="217" w:author="Tomas Petricek" w:date="2018-04-06T11:02:00Z">
        <w:r w:rsidR="0069467D">
          <w:t xml:space="preserve"> or columns</w:t>
        </w:r>
      </w:ins>
      <w:ins w:id="218" w:author="Tomas Petricek" w:date="2018-04-05T11:44:00Z">
        <w:r w:rsidR="00C33BE2">
          <w:t xml:space="preserve">) </w:t>
        </w:r>
      </w:ins>
      <w:ins w:id="219" w:author="Tomas Petricek" w:date="2018-04-05T11:43:00Z">
        <w:r w:rsidR="00C33BE2">
          <w:t>and aligning a known time series to a list of known events (by dragging it up or down).</w:t>
        </w:r>
      </w:ins>
      <w:ins w:id="220" w:author="Tomas Petricek" w:date="2018-04-06T11:02:00Z">
        <w:r w:rsidR="0069467D">
          <w:t xml:space="preserve"> The different visualizations </w:t>
        </w:r>
      </w:ins>
      <w:ins w:id="221" w:author="Tomas Petricek" w:date="2018-04-06T11:03:00Z">
        <w:r w:rsidR="0069467D">
          <w:t xml:space="preserve">let us expose several kinds of reader’s biases including beliefs about </w:t>
        </w:r>
      </w:ins>
      <w:ins w:id="222" w:author="Tomas Petricek" w:date="2018-04-06T11:04:00Z">
        <w:r w:rsidR="0069467D">
          <w:t xml:space="preserve">numerical facts and </w:t>
        </w:r>
      </w:ins>
      <w:ins w:id="223" w:author="Tomas Petricek" w:date="2018-04-06T11:03:00Z">
        <w:r w:rsidR="0069467D">
          <w:t>causation.</w:t>
        </w:r>
      </w:ins>
    </w:p>
    <w:p w14:paraId="7C57C695" w14:textId="00EBB7F3" w:rsidR="0036575C" w:rsidRPr="001360BB" w:rsidDel="00C33BE2" w:rsidRDefault="0036575C">
      <w:pPr>
        <w:jc w:val="center"/>
        <w:rPr>
          <w:del w:id="224" w:author="Tomas Petricek" w:date="2018-04-05T11:44:00Z"/>
        </w:rPr>
        <w:pPrChange w:id="225" w:author="Tomas Petricek" w:date="2018-04-05T13:37:00Z">
          <w:pPr>
            <w:pStyle w:val="Heading1"/>
          </w:pPr>
        </w:pPrChange>
      </w:pPr>
    </w:p>
    <w:p w14:paraId="3D4BA0C4" w14:textId="515AA472" w:rsidR="004950E6" w:rsidRPr="0069467D" w:rsidDel="00C33BE2" w:rsidRDefault="00F77FF2" w:rsidP="0069467D">
      <w:pPr>
        <w:rPr>
          <w:del w:id="226" w:author="Tomas Petricek" w:date="2018-04-05T11:44:00Z"/>
        </w:rPr>
        <w:pPrChange w:id="227" w:author="Tomas Petricek" w:date="2018-04-06T10:58:00Z">
          <w:pPr/>
        </w:pPrChange>
      </w:pPr>
      <w:del w:id="228" w:author="Tomas Petricek" w:date="2018-04-05T11:44:00Z">
        <w:r w:rsidRPr="0069467D" w:rsidDel="00C33BE2">
          <w:delText>TODO (Tomas): Write a paragraph to describe how the interaction works, how it is supposed to make the reader think before showing the answer and how we encourage transparency by having source code with data sources. Also describe three different visualizations (draw line, draw bars, align timeseries).</w:delText>
        </w:r>
      </w:del>
    </w:p>
    <w:p w14:paraId="31957C60" w14:textId="1D6378B1" w:rsidR="00F77FF2" w:rsidDel="00C33BE2" w:rsidRDefault="00F77FF2" w:rsidP="0069467D">
      <w:pPr>
        <w:rPr>
          <w:del w:id="229" w:author="Tomas Petricek" w:date="2018-04-05T11:44:00Z"/>
        </w:rPr>
        <w:pPrChange w:id="230" w:author="Tomas Petricek" w:date="2018-04-06T10:58:00Z">
          <w:pPr/>
        </w:pPrChange>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1" w:author="Tomas Petricek" w:date="2018-04-06T10:5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91"/>
        <w:gridCol w:w="2798"/>
        <w:gridCol w:w="2398"/>
        <w:tblGridChange w:id="232">
          <w:tblGrid>
            <w:gridCol w:w="2857"/>
            <w:gridCol w:w="2586"/>
            <w:gridCol w:w="2217"/>
          </w:tblGrid>
        </w:tblGridChange>
      </w:tblGrid>
      <w:tr w:rsidR="00FC73E0" w14:paraId="30D45D52" w14:textId="77777777" w:rsidTr="0069467D">
        <w:trPr>
          <w:trHeight w:val="3174"/>
          <w:jc w:val="center"/>
        </w:trPr>
        <w:tc>
          <w:tcPr>
            <w:tcW w:w="3091" w:type="dxa"/>
            <w:tcPrChange w:id="233" w:author="Tomas Petricek" w:date="2018-04-06T10:56:00Z">
              <w:tcPr>
                <w:tcW w:w="2256" w:type="dxa"/>
              </w:tcPr>
            </w:tcPrChange>
          </w:tcPr>
          <w:p w14:paraId="630F4B1F" w14:textId="24BCF6EF" w:rsidR="00FC73E0" w:rsidRDefault="00FC73E0" w:rsidP="0069467D">
            <w:pPr>
              <w:pPrChange w:id="234" w:author="Tomas Petricek" w:date="2018-04-06T10:58:00Z">
                <w:pPr>
                  <w:pStyle w:val="Abstracttext"/>
                </w:pPr>
              </w:pPrChange>
            </w:pPr>
            <w:r w:rsidRPr="00E613D9">
              <w:rPr>
                <w:noProof/>
              </w:rPr>
              <w:drawing>
                <wp:inline distT="0" distB="0" distL="0" distR="0" wp14:anchorId="005A0419" wp14:editId="54A7FD98">
                  <wp:extent cx="1677600" cy="22212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7600" cy="2221200"/>
                          </a:xfrm>
                          <a:prstGeom prst="rect">
                            <a:avLst/>
                          </a:prstGeom>
                        </pic:spPr>
                      </pic:pic>
                    </a:graphicData>
                  </a:graphic>
                </wp:inline>
              </w:drawing>
            </w:r>
          </w:p>
        </w:tc>
        <w:tc>
          <w:tcPr>
            <w:tcW w:w="2798" w:type="dxa"/>
            <w:tcPrChange w:id="235" w:author="Tomas Petricek" w:date="2018-04-06T10:56:00Z">
              <w:tcPr>
                <w:tcW w:w="2257" w:type="dxa"/>
              </w:tcPr>
            </w:tcPrChange>
          </w:tcPr>
          <w:p w14:paraId="5CC1D447" w14:textId="36C51593" w:rsidR="00FC73E0" w:rsidRDefault="00FC73E0">
            <w:pPr>
              <w:pStyle w:val="Abstracttext"/>
              <w:jc w:val="center"/>
              <w:pPrChange w:id="236" w:author="Tomas Petricek" w:date="2018-04-05T13:37:00Z">
                <w:pPr>
                  <w:pStyle w:val="Abstracttext"/>
                </w:pPr>
              </w:pPrChange>
            </w:pPr>
            <w:r w:rsidRPr="00E613D9">
              <w:rPr>
                <w:noProof/>
              </w:rPr>
              <w:drawing>
                <wp:inline distT="0" distB="0" distL="0" distR="0" wp14:anchorId="41D98431" wp14:editId="4BB8815E">
                  <wp:extent cx="1501200" cy="2199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1200" cy="2199600"/>
                          </a:xfrm>
                          <a:prstGeom prst="rect">
                            <a:avLst/>
                          </a:prstGeom>
                        </pic:spPr>
                      </pic:pic>
                    </a:graphicData>
                  </a:graphic>
                </wp:inline>
              </w:drawing>
            </w:r>
          </w:p>
        </w:tc>
        <w:tc>
          <w:tcPr>
            <w:tcW w:w="2398" w:type="dxa"/>
            <w:tcPrChange w:id="237" w:author="Tomas Petricek" w:date="2018-04-06T10:56:00Z">
              <w:tcPr>
                <w:tcW w:w="2257" w:type="dxa"/>
              </w:tcPr>
            </w:tcPrChange>
          </w:tcPr>
          <w:p w14:paraId="2E17ECDB" w14:textId="76C49114" w:rsidR="00FC73E0" w:rsidRDefault="00FC73E0">
            <w:pPr>
              <w:pStyle w:val="Abstracttext"/>
              <w:jc w:val="center"/>
              <w:pPrChange w:id="238" w:author="Tomas Petricek" w:date="2018-04-05T13:37:00Z">
                <w:pPr>
                  <w:pStyle w:val="Abstracttext"/>
                </w:pPr>
              </w:pPrChange>
            </w:pPr>
            <w:r w:rsidRPr="00F77FF2">
              <w:rPr>
                <w:noProof/>
              </w:rPr>
              <w:drawing>
                <wp:inline distT="0" distB="0" distL="0" distR="0" wp14:anchorId="6DFEADAA" wp14:editId="5BEF0A55">
                  <wp:extent cx="1234800" cy="2091600"/>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4800" cy="2091600"/>
                          </a:xfrm>
                          <a:prstGeom prst="rect">
                            <a:avLst/>
                          </a:prstGeom>
                        </pic:spPr>
                      </pic:pic>
                    </a:graphicData>
                  </a:graphic>
                </wp:inline>
              </w:drawing>
            </w:r>
          </w:p>
        </w:tc>
      </w:tr>
    </w:tbl>
    <w:p w14:paraId="5E0CECDA" w14:textId="7E0A5B66" w:rsidR="0088026A" w:rsidRDefault="0088026A">
      <w:pPr>
        <w:pStyle w:val="Caption"/>
        <w:spacing w:before="0"/>
        <w:pPrChange w:id="239" w:author="Tomas Petricek" w:date="2018-04-05T13:42:00Z">
          <w:pPr>
            <w:pStyle w:val="Caption"/>
          </w:pPr>
        </w:pPrChange>
      </w:pPr>
      <w:r w:rsidRPr="005C4E1B">
        <w:rPr>
          <w:b/>
        </w:rPr>
        <w:t>Figure 1.</w:t>
      </w:r>
      <w:r>
        <w:t xml:space="preserve"> </w:t>
      </w:r>
      <w:r w:rsidR="00F77FF2">
        <w:t>Three interactive “You Guess” visualizations</w:t>
      </w:r>
      <w:r w:rsidR="00AD1296">
        <w:t>:</w:t>
      </w:r>
      <w:r w:rsidR="00F77FF2">
        <w:t xml:space="preserve"> </w:t>
      </w:r>
      <w:r w:rsidR="00AD1296">
        <w:t xml:space="preserve">(left) User has to complete a line before the </w:t>
      </w:r>
      <w:r w:rsidR="00AD1296">
        <w:br/>
        <w:t xml:space="preserve">second part is shown; (middle) User has to guess value for each bar before correct sizes are shown and </w:t>
      </w:r>
      <w:r w:rsidR="00AD1296">
        <w:br/>
        <w:t>(right) user needs to align a time series with outlined events by dragging it up or down.</w:t>
      </w:r>
    </w:p>
    <w:p w14:paraId="687D34CC" w14:textId="77777777" w:rsidR="0088026A" w:rsidRPr="004950E6" w:rsidRDefault="0088026A" w:rsidP="004950E6"/>
    <w:p w14:paraId="377EC740" w14:textId="01981A47" w:rsidR="004950E6" w:rsidRDefault="004950E6" w:rsidP="004950E6">
      <w:pPr>
        <w:pStyle w:val="Heading1"/>
      </w:pPr>
      <w:r>
        <w:t>Experimental evaluation</w:t>
      </w:r>
    </w:p>
    <w:p w14:paraId="6D86F6B7" w14:textId="77777777" w:rsidR="00DA68F0" w:rsidRDefault="000E4B1D" w:rsidP="004950E6">
      <w:pPr>
        <w:rPr>
          <w:ins w:id="240" w:author="Tomas Petricek" w:date="2018-04-06T11:14:00Z"/>
        </w:rPr>
      </w:pPr>
      <w:r w:rsidRPr="0036575C">
        <w:t xml:space="preserve">In the second part of the paper, we </w:t>
      </w:r>
      <w:del w:id="241" w:author="Tomas Petricek" w:date="2018-04-05T11:24:00Z">
        <w:r w:rsidRPr="0036575C" w:rsidDel="0036575C">
          <w:delText xml:space="preserve">will </w:delText>
        </w:r>
      </w:del>
      <w:r w:rsidRPr="0036575C">
        <w:t>introduce the results of an experiment to ascertain the extent to which presenting information as depicted above affects how readers understand and retain it. As part of an online experiment with participants recruited through Mechanical Turk</w:t>
      </w:r>
      <w:ins w:id="242" w:author="Tomas Petricek" w:date="2018-04-06T11:09:00Z">
        <w:r w:rsidR="00DA68F0">
          <w:rPr>
            <w:rStyle w:val="EndnoteReference"/>
          </w:rPr>
          <w:endnoteReference w:id="8"/>
        </w:r>
      </w:ins>
      <w:r w:rsidRPr="0036575C">
        <w:t xml:space="preserve">, we assign participants to one of three different stories: a text-only article; an article with a conventional, static </w:t>
      </w:r>
      <w:del w:id="254" w:author="Tomas Petricek" w:date="2018-04-05T11:25:00Z">
        <w:r w:rsidRPr="0036575C" w:rsidDel="0036575C">
          <w:delText xml:space="preserve">data </w:delText>
        </w:r>
      </w:del>
      <w:r w:rsidRPr="0036575C">
        <w:t>visualisation, and the dynamic, interactive visualisation described above.</w:t>
      </w:r>
      <w:ins w:id="255" w:author="Tomas Petricek" w:date="2018-04-05T11:26:00Z">
        <w:r w:rsidR="0036575C">
          <w:t xml:space="preserve"> </w:t>
        </w:r>
      </w:ins>
    </w:p>
    <w:p w14:paraId="15AEA3D1" w14:textId="69F16A46" w:rsidR="004950E6" w:rsidRPr="0036575C" w:rsidRDefault="000E4B1D" w:rsidP="004950E6">
      <w:del w:id="256" w:author="Tomas Petricek" w:date="2018-04-05T11:26:00Z">
        <w:r w:rsidRPr="0036575C" w:rsidDel="0036575C">
          <w:delText xml:space="preserve"> </w:delText>
        </w:r>
      </w:del>
      <w:r w:rsidRPr="0036575C">
        <w:t xml:space="preserve">After exposing participants to the </w:t>
      </w:r>
      <w:del w:id="257" w:author="Tomas Petricek" w:date="2018-04-05T11:25:00Z">
        <w:r w:rsidRPr="0036575C" w:rsidDel="0036575C">
          <w:delText>article</w:delText>
        </w:r>
      </w:del>
      <w:ins w:id="258" w:author="Tomas Petricek" w:date="2018-04-05T11:25:00Z">
        <w:r w:rsidR="0036575C" w:rsidRPr="0036575C">
          <w:t>article,</w:t>
        </w:r>
      </w:ins>
      <w:r w:rsidRPr="0036575C">
        <w:t xml:space="preserve"> we </w:t>
      </w:r>
      <w:del w:id="259" w:author="Tomas Petricek" w:date="2018-04-05T11:25:00Z">
        <w:r w:rsidRPr="0036575C" w:rsidDel="0036575C">
          <w:delText xml:space="preserve">will </w:delText>
        </w:r>
      </w:del>
      <w:del w:id="260" w:author="Tomas Petricek" w:date="2018-04-05T11:27:00Z">
        <w:r w:rsidRPr="0036575C" w:rsidDel="0036575C">
          <w:delText xml:space="preserve">assess </w:delText>
        </w:r>
      </w:del>
      <w:ins w:id="261" w:author="Tomas Petricek" w:date="2018-04-05T11:27:00Z">
        <w:r w:rsidR="0036575C">
          <w:t xml:space="preserve">use a </w:t>
        </w:r>
      </w:ins>
      <w:del w:id="262" w:author="Tomas Petricek" w:date="2018-04-05T11:27:00Z">
        <w:r w:rsidRPr="0036575C" w:rsidDel="0036575C">
          <w:delText xml:space="preserve">through </w:delText>
        </w:r>
      </w:del>
      <w:r w:rsidRPr="0036575C">
        <w:t xml:space="preserve">self-reported survey </w:t>
      </w:r>
      <w:del w:id="263" w:author="Tomas Petricek" w:date="2018-04-05T11:27:00Z">
        <w:r w:rsidRPr="0036575C" w:rsidDel="0036575C">
          <w:delText xml:space="preserve">questions </w:delText>
        </w:r>
      </w:del>
      <w:ins w:id="264" w:author="Tomas Petricek" w:date="2018-04-05T11:27:00Z">
        <w:r w:rsidR="0036575C">
          <w:t xml:space="preserve">to assess: (i) </w:t>
        </w:r>
      </w:ins>
      <w:r w:rsidRPr="0036575C">
        <w:t xml:space="preserve">how well they retained the information conveyed, </w:t>
      </w:r>
      <w:ins w:id="265" w:author="Tomas Petricek" w:date="2018-04-05T11:27:00Z">
        <w:r w:rsidR="0036575C">
          <w:t xml:space="preserve">(ii) </w:t>
        </w:r>
      </w:ins>
      <w:r w:rsidRPr="0036575C">
        <w:t xml:space="preserve">how engaging they felt the article to be, and </w:t>
      </w:r>
      <w:ins w:id="266" w:author="Tomas Petricek" w:date="2018-04-05T11:27:00Z">
        <w:r w:rsidR="0036575C">
          <w:t xml:space="preserve">(iii) </w:t>
        </w:r>
      </w:ins>
      <w:r w:rsidRPr="0036575C">
        <w:t xml:space="preserve">how likely they would be to share the article more widely. Through these follow-up questions we </w:t>
      </w:r>
      <w:del w:id="267" w:author="Tomas Petricek" w:date="2018-04-05T11:27:00Z">
        <w:r w:rsidRPr="0036575C" w:rsidDel="0036575C">
          <w:delText xml:space="preserve">hope to </w:delText>
        </w:r>
      </w:del>
      <w:r w:rsidRPr="0036575C">
        <w:t xml:space="preserve">ascertain whether authority and </w:t>
      </w:r>
      <w:r w:rsidR="009403F9" w:rsidRPr="0036575C">
        <w:t xml:space="preserve">accessibility are each promoted by </w:t>
      </w:r>
      <w:del w:id="268" w:author="Tomas Petricek" w:date="2018-04-05T11:28:00Z">
        <w:r w:rsidR="009403F9" w:rsidRPr="0036575C" w:rsidDel="0036575C">
          <w:delText xml:space="preserve">our new way </w:delText>
        </w:r>
      </w:del>
      <w:ins w:id="269" w:author="Tomas Petricek" w:date="2018-04-05T11:28:00Z">
        <w:r w:rsidR="0036575C">
          <w:t xml:space="preserve">the “You Guess” methodology </w:t>
        </w:r>
      </w:ins>
      <w:r w:rsidR="009403F9" w:rsidRPr="0036575C">
        <w:t xml:space="preserve">of presenting data. </w:t>
      </w:r>
      <w:r w:rsidRPr="0036575C">
        <w:t xml:space="preserve">The experiment will </w:t>
      </w:r>
      <w:r w:rsidR="009403F9" w:rsidRPr="0036575C">
        <w:t xml:space="preserve">therefore </w:t>
      </w:r>
      <w:r w:rsidRPr="0036575C">
        <w:t xml:space="preserve">offer tentative </w:t>
      </w:r>
      <w:r w:rsidR="009403F9" w:rsidRPr="0036575C">
        <w:t>evidence in relation to the use of novel forms of data presentation and interaction and its impact on how the news is understood and trusted.</w:t>
      </w:r>
    </w:p>
    <w:p w14:paraId="0D612F36" w14:textId="01E9E0D9" w:rsidR="00A91EA9" w:rsidRPr="00A91EA9" w:rsidRDefault="004950E6" w:rsidP="00C12368">
      <w:pPr>
        <w:pStyle w:val="Heading1"/>
      </w:pPr>
      <w:r>
        <w:t>References</w:t>
      </w:r>
    </w:p>
    <w:p w14:paraId="2E6F0DD4" w14:textId="5CE0373A" w:rsidR="00C12368" w:rsidRPr="00DA68F0" w:rsidDel="008C64DA" w:rsidRDefault="00C12368" w:rsidP="00DA68F0">
      <w:pPr>
        <w:jc w:val="left"/>
        <w:rPr>
          <w:ins w:id="270" w:author="Josh Cowls" w:date="2018-04-05T15:14:00Z"/>
          <w:del w:id="271" w:author="Tomas Petricek" w:date="2018-04-06T10:26:00Z"/>
          <w:sz w:val="20"/>
          <w:rPrChange w:id="272" w:author="Tomas Petricek" w:date="2018-04-06T11:15:00Z">
            <w:rPr>
              <w:ins w:id="273" w:author="Josh Cowls" w:date="2018-04-05T15:14:00Z"/>
              <w:del w:id="274" w:author="Tomas Petricek" w:date="2018-04-06T10:26:00Z"/>
            </w:rPr>
          </w:rPrChange>
        </w:rPr>
        <w:pPrChange w:id="275" w:author="Tomas Petricek" w:date="2018-04-06T11:15:00Z">
          <w:pPr>
            <w:pStyle w:val="Heading1"/>
          </w:pPr>
        </w:pPrChange>
      </w:pPr>
      <w:ins w:id="276" w:author="Josh Cowls" w:date="2018-04-05T15:08:00Z">
        <w:del w:id="277" w:author="Tomas Petricek" w:date="2018-04-06T10:19:00Z">
          <w:r w:rsidRPr="00DA68F0" w:rsidDel="006422AD">
            <w:rPr>
              <w:sz w:val="20"/>
              <w:rPrChange w:id="278" w:author="Tomas Petricek" w:date="2018-04-06T11:15:00Z">
                <w:rPr/>
              </w:rPrChange>
            </w:rPr>
            <w:delText>[</w:delText>
          </w:r>
        </w:del>
      </w:ins>
      <w:ins w:id="279" w:author="Josh Cowls" w:date="2018-04-05T15:09:00Z">
        <w:del w:id="280" w:author="Tomas Petricek" w:date="2018-04-06T10:19:00Z">
          <w:r w:rsidRPr="00DA68F0" w:rsidDel="006422AD">
            <w:rPr>
              <w:sz w:val="20"/>
              <w:rPrChange w:id="281" w:author="Tomas Petricek" w:date="2018-04-06T11:15:00Z">
                <w:rPr/>
              </w:rPrChange>
            </w:rPr>
            <w:delText>1</w:delText>
          </w:r>
        </w:del>
      </w:ins>
      <w:ins w:id="282" w:author="Josh Cowls" w:date="2018-04-05T15:08:00Z">
        <w:del w:id="283" w:author="Tomas Petricek" w:date="2018-04-06T10:19:00Z">
          <w:r w:rsidRPr="00DA68F0" w:rsidDel="006422AD">
            <w:rPr>
              <w:sz w:val="20"/>
              <w:rPrChange w:id="284" w:author="Tomas Petricek" w:date="2018-04-06T11:15:00Z">
                <w:rPr/>
              </w:rPrChange>
            </w:rPr>
            <w:delText xml:space="preserve">] </w:delText>
          </w:r>
        </w:del>
        <w:del w:id="285" w:author="Tomas Petricek" w:date="2018-04-06T11:16:00Z">
          <w:r w:rsidRPr="00DA68F0" w:rsidDel="0052066B">
            <w:rPr>
              <w:sz w:val="20"/>
              <w:rPrChange w:id="286" w:author="Tomas Petricek" w:date="2018-04-06T11:15:00Z">
                <w:rPr/>
              </w:rPrChange>
            </w:rPr>
            <w:delText>A. Guess, B. Nyhan, and J. Reifler</w:delText>
          </w:r>
        </w:del>
      </w:ins>
      <w:ins w:id="287" w:author="Josh Cowls" w:date="2018-04-05T15:09:00Z">
        <w:del w:id="288" w:author="Tomas Petricek" w:date="2018-04-06T11:16:00Z">
          <w:r w:rsidRPr="00DA68F0" w:rsidDel="0052066B">
            <w:rPr>
              <w:sz w:val="20"/>
              <w:rPrChange w:id="289" w:author="Tomas Petricek" w:date="2018-04-06T11:15:00Z">
                <w:rPr/>
              </w:rPrChange>
            </w:rPr>
            <w:delText>.</w:delText>
          </w:r>
        </w:del>
      </w:ins>
      <w:ins w:id="290" w:author="Josh Cowls" w:date="2018-04-05T15:08:00Z">
        <w:del w:id="291" w:author="Tomas Petricek" w:date="2018-04-06T11:16:00Z">
          <w:r w:rsidRPr="00DA68F0" w:rsidDel="0052066B">
            <w:rPr>
              <w:sz w:val="20"/>
              <w:rPrChange w:id="292" w:author="Tomas Petricek" w:date="2018-04-06T11:15:00Z">
                <w:rPr/>
              </w:rPrChange>
            </w:rPr>
            <w:delText xml:space="preserve"> Selective exposure to misinformation: Evidence from the consumption of fake news</w:delText>
          </w:r>
        </w:del>
      </w:ins>
      <w:ins w:id="293" w:author="Josh Cowls" w:date="2018-04-05T15:09:00Z">
        <w:del w:id="294" w:author="Tomas Petricek" w:date="2018-04-06T11:16:00Z">
          <w:r w:rsidRPr="00DA68F0" w:rsidDel="0052066B">
            <w:rPr>
              <w:sz w:val="20"/>
              <w:rPrChange w:id="295" w:author="Tomas Petricek" w:date="2018-04-06T11:15:00Z">
                <w:rPr/>
              </w:rPrChange>
            </w:rPr>
            <w:delText xml:space="preserve"> </w:delText>
          </w:r>
        </w:del>
      </w:ins>
      <w:ins w:id="296" w:author="Josh Cowls" w:date="2018-04-05T15:08:00Z">
        <w:del w:id="297" w:author="Tomas Petricek" w:date="2018-04-06T11:16:00Z">
          <w:r w:rsidRPr="00DA68F0" w:rsidDel="0052066B">
            <w:rPr>
              <w:sz w:val="20"/>
              <w:rPrChange w:id="298" w:author="Tomas Petricek" w:date="2018-04-06T11:15:00Z">
                <w:rPr/>
              </w:rPrChange>
            </w:rPr>
            <w:delText>during the</w:delText>
          </w:r>
          <w:r w:rsidR="008E0D33" w:rsidRPr="00DA68F0" w:rsidDel="0052066B">
            <w:rPr>
              <w:sz w:val="20"/>
              <w:rPrChange w:id="299" w:author="Tomas Petricek" w:date="2018-04-06T11:15:00Z">
                <w:rPr/>
              </w:rPrChange>
            </w:rPr>
            <w:delText xml:space="preserve"> 2016 us presidential campaign</w:delText>
          </w:r>
          <w:r w:rsidRPr="00DA68F0" w:rsidDel="0052066B">
            <w:rPr>
              <w:sz w:val="20"/>
              <w:rPrChange w:id="300" w:author="Tomas Petricek" w:date="2018-04-06T11:15:00Z">
                <w:rPr/>
              </w:rPrChange>
            </w:rPr>
            <w:delText xml:space="preserve"> </w:delText>
          </w:r>
        </w:del>
      </w:ins>
      <w:ins w:id="301" w:author="Josh Cowls" w:date="2018-04-05T15:14:00Z">
        <w:del w:id="302" w:author="Tomas Petricek" w:date="2018-04-06T11:16:00Z">
          <w:r w:rsidR="008E0D33" w:rsidRPr="00DA68F0" w:rsidDel="0052066B">
            <w:rPr>
              <w:sz w:val="20"/>
              <w:rPrChange w:id="303" w:author="Tomas Petricek" w:date="2018-04-06T11:15:00Z">
                <w:rPr/>
              </w:rPrChange>
            </w:rPr>
            <w:delText>(</w:delText>
          </w:r>
        </w:del>
      </w:ins>
      <w:ins w:id="304" w:author="Josh Cowls" w:date="2018-04-05T15:08:00Z">
        <w:del w:id="305" w:author="Tomas Petricek" w:date="2018-04-06T11:16:00Z">
          <w:r w:rsidRPr="00DA68F0" w:rsidDel="0052066B">
            <w:rPr>
              <w:sz w:val="20"/>
              <w:rPrChange w:id="306" w:author="Tomas Petricek" w:date="2018-04-06T11:15:00Z">
                <w:rPr/>
              </w:rPrChange>
            </w:rPr>
            <w:delText>2018</w:delText>
          </w:r>
        </w:del>
      </w:ins>
      <w:ins w:id="307" w:author="Josh Cowls" w:date="2018-04-05T15:14:00Z">
        <w:del w:id="308" w:author="Tomas Petricek" w:date="2018-04-06T11:16:00Z">
          <w:r w:rsidR="008E0D33" w:rsidRPr="00DA68F0" w:rsidDel="0052066B">
            <w:rPr>
              <w:sz w:val="20"/>
              <w:rPrChange w:id="309" w:author="Tomas Petricek" w:date="2018-04-06T11:15:00Z">
                <w:rPr/>
              </w:rPrChange>
            </w:rPr>
            <w:delText>)</w:delText>
          </w:r>
        </w:del>
      </w:ins>
      <w:ins w:id="310" w:author="Josh Cowls" w:date="2018-04-05T15:08:00Z">
        <w:del w:id="311" w:author="Tomas Petricek" w:date="2018-04-06T11:16:00Z">
          <w:r w:rsidRPr="00DA68F0" w:rsidDel="0052066B">
            <w:rPr>
              <w:sz w:val="20"/>
              <w:rPrChange w:id="312" w:author="Tomas Petricek" w:date="2018-04-06T11:15:00Z">
                <w:rPr/>
              </w:rPrChange>
            </w:rPr>
            <w:delText>.</w:delText>
          </w:r>
        </w:del>
      </w:ins>
      <w:ins w:id="313" w:author="Josh Cowls" w:date="2018-04-05T15:07:00Z">
        <w:del w:id="314" w:author="Tomas Petricek" w:date="2018-04-06T11:16:00Z">
          <w:r w:rsidR="00A91EA9" w:rsidRPr="00DA68F0" w:rsidDel="0052066B">
            <w:rPr>
              <w:sz w:val="20"/>
              <w:rPrChange w:id="315" w:author="Tomas Petricek" w:date="2018-04-06T11:15:00Z">
                <w:rPr/>
              </w:rPrChange>
            </w:rPr>
            <w:delText xml:space="preserve"> </w:delText>
          </w:r>
        </w:del>
      </w:ins>
      <w:ins w:id="316" w:author="Josh Cowls" w:date="2018-04-05T15:14:00Z">
        <w:del w:id="317" w:author="Tomas Petricek" w:date="2018-04-06T11:16:00Z">
          <w:r w:rsidR="008E0D33" w:rsidRPr="00DA68F0" w:rsidDel="0052066B">
            <w:rPr>
              <w:sz w:val="20"/>
              <w:rPrChange w:id="318" w:author="Tomas Petricek" w:date="2018-04-06T11:15:00Z">
                <w:rPr/>
              </w:rPrChange>
            </w:rPr>
            <w:delText xml:space="preserve">Last accessed </w:delText>
          </w:r>
        </w:del>
      </w:ins>
      <w:ins w:id="319" w:author="Josh Cowls" w:date="2018-04-05T15:15:00Z">
        <w:del w:id="320" w:author="Tomas Petricek" w:date="2018-04-06T11:16:00Z">
          <w:r w:rsidR="008E0D33" w:rsidRPr="00DA68F0" w:rsidDel="0052066B">
            <w:rPr>
              <w:sz w:val="20"/>
              <w:rPrChange w:id="321" w:author="Tomas Petricek" w:date="2018-04-06T11:15:00Z">
                <w:rPr/>
              </w:rPrChange>
            </w:rPr>
            <w:delText xml:space="preserve">5 April 2018. </w:delText>
          </w:r>
        </w:del>
      </w:ins>
      <w:ins w:id="322" w:author="Josh Cowls" w:date="2018-04-05T15:09:00Z">
        <w:del w:id="323" w:author="Tomas Petricek" w:date="2018-04-06T11:16:00Z">
          <w:r w:rsidRPr="00DA68F0" w:rsidDel="0052066B">
            <w:rPr>
              <w:sz w:val="20"/>
              <w:rPrChange w:id="324" w:author="Tomas Petricek" w:date="2018-04-06T11:15:00Z">
                <w:rPr/>
              </w:rPrChange>
            </w:rPr>
            <w:delText xml:space="preserve">Available online at: </w:delText>
          </w:r>
        </w:del>
      </w:ins>
      <w:ins w:id="325" w:author="Josh Cowls" w:date="2018-04-05T15:14:00Z">
        <w:del w:id="326" w:author="Tomas Petricek" w:date="2018-04-06T11:16:00Z">
          <w:r w:rsidR="008E0D33" w:rsidRPr="00DA68F0" w:rsidDel="0052066B">
            <w:rPr>
              <w:sz w:val="20"/>
              <w:rPrChange w:id="327" w:author="Tomas Petricek" w:date="2018-04-06T11:15:00Z">
                <w:rPr/>
              </w:rPrChange>
            </w:rPr>
            <w:fldChar w:fldCharType="begin"/>
          </w:r>
          <w:r w:rsidR="008E0D33" w:rsidRPr="00DA68F0" w:rsidDel="0052066B">
            <w:rPr>
              <w:sz w:val="20"/>
              <w:rPrChange w:id="328" w:author="Tomas Petricek" w:date="2018-04-06T11:15:00Z">
                <w:rPr/>
              </w:rPrChange>
            </w:rPr>
            <w:delInstrText xml:space="preserve"> HYPERLINK "</w:delInstrText>
          </w:r>
        </w:del>
      </w:ins>
      <w:ins w:id="329" w:author="Josh Cowls" w:date="2018-04-05T15:09:00Z">
        <w:del w:id="330" w:author="Tomas Petricek" w:date="2018-04-06T11:16:00Z">
          <w:r w:rsidR="008E0D33" w:rsidRPr="00DA68F0" w:rsidDel="0052066B">
            <w:rPr>
              <w:sz w:val="20"/>
              <w:rPrChange w:id="331" w:author="Tomas Petricek" w:date="2018-04-06T11:15:00Z">
                <w:rPr/>
              </w:rPrChange>
            </w:rPr>
            <w:delInstrText>https://www.dartmouth.edu/~nyhan/fake-news-2016.pdf</w:delInstrText>
          </w:r>
        </w:del>
      </w:ins>
      <w:ins w:id="332" w:author="Josh Cowls" w:date="2018-04-05T15:14:00Z">
        <w:del w:id="333" w:author="Tomas Petricek" w:date="2018-04-06T11:16:00Z">
          <w:r w:rsidR="008E0D33" w:rsidRPr="00DA68F0" w:rsidDel="0052066B">
            <w:rPr>
              <w:sz w:val="20"/>
              <w:rPrChange w:id="334" w:author="Tomas Petricek" w:date="2018-04-06T11:15:00Z">
                <w:rPr/>
              </w:rPrChange>
            </w:rPr>
            <w:delInstrText xml:space="preserve">" </w:delInstrText>
          </w:r>
          <w:r w:rsidR="008E0D33" w:rsidRPr="00DA68F0" w:rsidDel="0052066B">
            <w:rPr>
              <w:sz w:val="20"/>
              <w:rPrChange w:id="335" w:author="Tomas Petricek" w:date="2018-04-06T11:15:00Z">
                <w:rPr/>
              </w:rPrChange>
            </w:rPr>
            <w:fldChar w:fldCharType="separate"/>
          </w:r>
        </w:del>
      </w:ins>
      <w:ins w:id="336" w:author="Josh Cowls" w:date="2018-04-05T15:09:00Z">
        <w:del w:id="337" w:author="Tomas Petricek" w:date="2018-04-06T11:16:00Z">
          <w:r w:rsidR="008E0D33" w:rsidRPr="00DA68F0" w:rsidDel="0052066B">
            <w:rPr>
              <w:rStyle w:val="Hyperlink"/>
              <w:sz w:val="20"/>
              <w:rPrChange w:id="338" w:author="Tomas Petricek" w:date="2018-04-06T11:15:00Z">
                <w:rPr>
                  <w:rStyle w:val="Hyperlink"/>
                </w:rPr>
              </w:rPrChange>
            </w:rPr>
            <w:delText>https://www.dartmouth.edu/~nyhan/fake-news-2016.pdf</w:delText>
          </w:r>
        </w:del>
      </w:ins>
      <w:ins w:id="339" w:author="Josh Cowls" w:date="2018-04-05T15:14:00Z">
        <w:del w:id="340" w:author="Tomas Petricek" w:date="2018-04-06T11:16:00Z">
          <w:r w:rsidR="008E0D33" w:rsidRPr="00DA68F0" w:rsidDel="0052066B">
            <w:rPr>
              <w:sz w:val="20"/>
              <w:rPrChange w:id="341" w:author="Tomas Petricek" w:date="2018-04-06T11:15:00Z">
                <w:rPr/>
              </w:rPrChange>
            </w:rPr>
            <w:fldChar w:fldCharType="end"/>
          </w:r>
        </w:del>
      </w:ins>
    </w:p>
    <w:p w14:paraId="5A9ECA05" w14:textId="42EDF3AD" w:rsidR="008E0D33" w:rsidRPr="00DA68F0" w:rsidRDefault="008C64DA" w:rsidP="00DA68F0">
      <w:pPr>
        <w:jc w:val="left"/>
        <w:rPr>
          <w:ins w:id="342" w:author="Tomas Petricek" w:date="2018-04-06T10:44:00Z"/>
          <w:sz w:val="20"/>
          <w:rPrChange w:id="343" w:author="Tomas Petricek" w:date="2018-04-06T11:15:00Z">
            <w:rPr>
              <w:ins w:id="344" w:author="Tomas Petricek" w:date="2018-04-06T10:44:00Z"/>
            </w:rPr>
          </w:rPrChange>
        </w:rPr>
        <w:pPrChange w:id="345" w:author="Tomas Petricek" w:date="2018-04-06T11:15:00Z">
          <w:pPr/>
        </w:pPrChange>
      </w:pPr>
      <w:ins w:id="346" w:author="Tomas Petricek" w:date="2018-04-06T10:26:00Z">
        <w:r w:rsidRPr="00DA68F0">
          <w:rPr>
            <w:sz w:val="20"/>
            <w:rPrChange w:id="347" w:author="Tomas Petricek" w:date="2018-04-06T11:15:00Z">
              <w:rPr/>
            </w:rPrChange>
          </w:rPr>
          <w:t>Bakir</w:t>
        </w:r>
      </w:ins>
      <w:ins w:id="348" w:author="Tomas Petricek" w:date="2018-04-06T11:16:00Z">
        <w:r w:rsidR="0052066B">
          <w:rPr>
            <w:sz w:val="20"/>
          </w:rPr>
          <w:t>, V.</w:t>
        </w:r>
      </w:ins>
      <w:ins w:id="349" w:author="Tomas Petricek" w:date="2018-04-06T10:26:00Z">
        <w:r w:rsidRPr="00DA68F0">
          <w:rPr>
            <w:sz w:val="20"/>
            <w:rPrChange w:id="350" w:author="Tomas Petricek" w:date="2018-04-06T11:15:00Z">
              <w:rPr/>
            </w:rPrChange>
          </w:rPr>
          <w:t>, Andrew McStay (2017) Fake News and The Economy of Emotions, Digital Journalism, 6:2, 154-175, DOI: 10.1080/21670811.2017.1345645</w:t>
        </w:r>
      </w:ins>
    </w:p>
    <w:p w14:paraId="20CA7F4F" w14:textId="77777777" w:rsidR="0052066B" w:rsidRPr="00402BAA" w:rsidRDefault="0052066B" w:rsidP="0052066B">
      <w:pPr>
        <w:jc w:val="left"/>
        <w:rPr>
          <w:ins w:id="351" w:author="Tomas Petricek" w:date="2018-04-06T11:16:00Z"/>
          <w:sz w:val="20"/>
        </w:rPr>
      </w:pPr>
      <w:ins w:id="352" w:author="Tomas Petricek" w:date="2018-04-06T11:16:00Z">
        <w:r w:rsidRPr="00402BAA">
          <w:rPr>
            <w:sz w:val="20"/>
          </w:rPr>
          <w:t>Buchnan</w:t>
        </w:r>
        <w:r>
          <w:rPr>
            <w:sz w:val="20"/>
          </w:rPr>
          <w:t>, L.</w:t>
        </w:r>
        <w:r w:rsidRPr="00402BAA">
          <w:rPr>
            <w:sz w:val="20"/>
          </w:rPr>
          <w:t xml:space="preserve">, H. Park and A. Pearce (2017). You Draw It: What Got Better or Worse During Obama’s Presidency. Last accessed 5 April 2018. Available online at: </w:t>
        </w:r>
        <w:r w:rsidRPr="00402BAA">
          <w:rPr>
            <w:sz w:val="20"/>
          </w:rPr>
          <w:fldChar w:fldCharType="begin"/>
        </w:r>
        <w:r w:rsidRPr="00402BAA">
          <w:rPr>
            <w:sz w:val="20"/>
          </w:rPr>
          <w:instrText xml:space="preserve"> HYPERLINK "https://www.nytimes.com/interactive/2017/01/15/us/politics/you-draw-obama-legacy.html" </w:instrText>
        </w:r>
        <w:r w:rsidRPr="00402BAA">
          <w:rPr>
            <w:sz w:val="20"/>
          </w:rPr>
          <w:fldChar w:fldCharType="separate"/>
        </w:r>
        <w:r w:rsidRPr="00402BAA">
          <w:rPr>
            <w:rStyle w:val="Hyperlink"/>
            <w:sz w:val="20"/>
          </w:rPr>
          <w:t>https://www.nytimes.com/interactive/2017/01/15/us/politics/you-draw-obama-legacy.html</w:t>
        </w:r>
        <w:r w:rsidRPr="00402BAA">
          <w:rPr>
            <w:sz w:val="20"/>
          </w:rPr>
          <w:fldChar w:fldCharType="end"/>
        </w:r>
        <w:r w:rsidRPr="00402BAA">
          <w:rPr>
            <w:sz w:val="20"/>
          </w:rPr>
          <w:t xml:space="preserve"> </w:t>
        </w:r>
      </w:ins>
    </w:p>
    <w:p w14:paraId="6B2A352B" w14:textId="77777777" w:rsidR="0052066B" w:rsidRPr="00402BAA" w:rsidRDefault="0052066B" w:rsidP="0052066B">
      <w:pPr>
        <w:jc w:val="left"/>
        <w:rPr>
          <w:ins w:id="353" w:author="Tomas Petricek" w:date="2018-04-06T11:16:00Z"/>
          <w:sz w:val="20"/>
        </w:rPr>
      </w:pPr>
      <w:ins w:id="354" w:author="Tomas Petricek" w:date="2018-04-06T11:16:00Z">
        <w:r w:rsidRPr="00402BAA">
          <w:rPr>
            <w:sz w:val="20"/>
          </w:rPr>
          <w:t>Berinsky, A. J., Huber, G. A., &amp; Lenz, G. S. (2012). Evaluating online labor markets for experimental research: Amazon. com's Mechanical Turk. Political Analysis, 20(3), 351-368.</w:t>
        </w:r>
      </w:ins>
    </w:p>
    <w:p w14:paraId="1F4BEEE5" w14:textId="77777777" w:rsidR="0052066B" w:rsidRPr="00402BAA" w:rsidRDefault="0052066B" w:rsidP="0052066B">
      <w:pPr>
        <w:jc w:val="left"/>
        <w:rPr>
          <w:ins w:id="355" w:author="Tomas Petricek" w:date="2018-04-06T11:16:00Z"/>
          <w:sz w:val="20"/>
        </w:rPr>
      </w:pPr>
      <w:ins w:id="356" w:author="Tomas Petricek" w:date="2018-04-06T11:16:00Z">
        <w:r w:rsidRPr="00402BAA">
          <w:rPr>
            <w:sz w:val="20"/>
          </w:rPr>
          <w:t>Guess</w:t>
        </w:r>
        <w:r>
          <w:rPr>
            <w:sz w:val="20"/>
          </w:rPr>
          <w:t>, A.</w:t>
        </w:r>
        <w:r w:rsidRPr="00402BAA">
          <w:rPr>
            <w:sz w:val="20"/>
          </w:rPr>
          <w:t xml:space="preserve">, B. Nyhan, and J. Reifler (2018). Selective exposure to misinformation: Evidence from the consumption of fake news during the 2016 us presidential campaign (2018). Last accessed 5 April 2018. Available online at: </w:t>
        </w:r>
        <w:r w:rsidRPr="00402BAA">
          <w:rPr>
            <w:sz w:val="20"/>
          </w:rPr>
          <w:fldChar w:fldCharType="begin"/>
        </w:r>
        <w:r w:rsidRPr="00402BAA">
          <w:rPr>
            <w:sz w:val="20"/>
          </w:rPr>
          <w:instrText xml:space="preserve"> HYPERLINK "https://www.dartmouth.edu/~nyhan/fake-news-2016.pdf" </w:instrText>
        </w:r>
        <w:r w:rsidRPr="00402BAA">
          <w:rPr>
            <w:sz w:val="20"/>
          </w:rPr>
          <w:fldChar w:fldCharType="separate"/>
        </w:r>
        <w:r w:rsidRPr="00402BAA">
          <w:rPr>
            <w:rStyle w:val="Hyperlink"/>
            <w:sz w:val="20"/>
          </w:rPr>
          <w:t>https://www.dartmouth.edu/~nyhan/fake-news-2016.pdf</w:t>
        </w:r>
        <w:r w:rsidRPr="00402BAA">
          <w:rPr>
            <w:sz w:val="20"/>
          </w:rPr>
          <w:fldChar w:fldCharType="end"/>
        </w:r>
      </w:ins>
    </w:p>
    <w:p w14:paraId="2B110502" w14:textId="0AAEF57B" w:rsidR="0052066B" w:rsidRPr="00402BAA" w:rsidRDefault="0052066B" w:rsidP="0052066B">
      <w:pPr>
        <w:jc w:val="left"/>
        <w:rPr>
          <w:ins w:id="357" w:author="Tomas Petricek" w:date="2018-04-06T11:16:00Z"/>
          <w:sz w:val="20"/>
        </w:rPr>
      </w:pPr>
      <w:ins w:id="358" w:author="Tomas Petricek" w:date="2018-04-06T11:16:00Z">
        <w:r w:rsidRPr="00402BAA">
          <w:rPr>
            <w:sz w:val="20"/>
          </w:rPr>
          <w:t>Nicolau</w:t>
        </w:r>
        <w:r>
          <w:rPr>
            <w:sz w:val="20"/>
          </w:rPr>
          <w:t xml:space="preserve">, A. </w:t>
        </w:r>
        <w:r w:rsidRPr="00402BAA">
          <w:rPr>
            <w:sz w:val="20"/>
          </w:rPr>
          <w:t xml:space="preserve">and C. Giles (2017). Public trust in media at all time low, research shows. Financial Times. Available online at: </w:t>
        </w:r>
      </w:ins>
      <w:ins w:id="359" w:author="Tomas Petricek" w:date="2018-04-06T11:23:00Z">
        <w:r w:rsidR="00A450E4">
          <w:rPr>
            <w:sz w:val="20"/>
          </w:rPr>
          <w:fldChar w:fldCharType="begin"/>
        </w:r>
        <w:r w:rsidR="00A450E4">
          <w:rPr>
            <w:sz w:val="20"/>
          </w:rPr>
          <w:instrText xml:space="preserve"> HYPERLINK "</w:instrText>
        </w:r>
      </w:ins>
      <w:ins w:id="360" w:author="Tomas Petricek" w:date="2018-04-06T11:16:00Z">
        <w:r w:rsidR="00A450E4" w:rsidRPr="00402BAA">
          <w:rPr>
            <w:sz w:val="20"/>
          </w:rPr>
          <w:instrText>https://www.ft.com/content/fa332f58-d9bf-11e6-944b-e7eb37a6aa8e</w:instrText>
        </w:r>
      </w:ins>
      <w:ins w:id="361" w:author="Tomas Petricek" w:date="2018-04-06T11:23:00Z">
        <w:r w:rsidR="00A450E4">
          <w:rPr>
            <w:sz w:val="20"/>
          </w:rPr>
          <w:instrText xml:space="preserve">" </w:instrText>
        </w:r>
        <w:r w:rsidR="00A450E4">
          <w:rPr>
            <w:sz w:val="20"/>
          </w:rPr>
          <w:fldChar w:fldCharType="separate"/>
        </w:r>
      </w:ins>
      <w:ins w:id="362" w:author="Tomas Petricek" w:date="2018-04-06T11:16:00Z">
        <w:r w:rsidR="00A450E4" w:rsidRPr="00E21470">
          <w:rPr>
            <w:rStyle w:val="Hyperlink"/>
            <w:sz w:val="20"/>
          </w:rPr>
          <w:t>https://www.ft.com/content/fa332f58-d9bf-11e6-944b-e7eb37a6aa8e</w:t>
        </w:r>
      </w:ins>
      <w:ins w:id="363" w:author="Tomas Petricek" w:date="2018-04-06T11:23:00Z">
        <w:r w:rsidR="00A450E4">
          <w:rPr>
            <w:sz w:val="20"/>
          </w:rPr>
          <w:fldChar w:fldCharType="end"/>
        </w:r>
        <w:r w:rsidR="00A450E4">
          <w:rPr>
            <w:sz w:val="20"/>
          </w:rPr>
          <w:t xml:space="preserve"> </w:t>
        </w:r>
      </w:ins>
      <w:ins w:id="364" w:author="Tomas Petricek" w:date="2018-04-06T11:16:00Z">
        <w:r>
          <w:rPr>
            <w:sz w:val="20"/>
          </w:rPr>
          <w:t xml:space="preserve"> </w:t>
        </w:r>
        <w:r>
          <w:rPr>
            <w:sz w:val="20"/>
          </w:rPr>
          <w:br/>
        </w:r>
        <w:r w:rsidRPr="00402BAA">
          <w:rPr>
            <w:sz w:val="20"/>
          </w:rPr>
          <w:t>Last accessed 5 April.</w:t>
        </w:r>
      </w:ins>
    </w:p>
    <w:p w14:paraId="46F9E309" w14:textId="77777777" w:rsidR="0052066B" w:rsidRPr="00402BAA" w:rsidRDefault="0052066B" w:rsidP="0052066B">
      <w:pPr>
        <w:jc w:val="left"/>
        <w:rPr>
          <w:ins w:id="365" w:author="Tomas Petricek" w:date="2018-04-06T11:16:00Z"/>
          <w:sz w:val="20"/>
        </w:rPr>
      </w:pPr>
      <w:ins w:id="366" w:author="Tomas Petricek" w:date="2018-04-06T11:16:00Z">
        <w:r w:rsidRPr="00402BAA">
          <w:rPr>
            <w:sz w:val="20"/>
          </w:rPr>
          <w:t>Petricek</w:t>
        </w:r>
        <w:r>
          <w:rPr>
            <w:sz w:val="20"/>
          </w:rPr>
          <w:t xml:space="preserve">, T. </w:t>
        </w:r>
        <w:r w:rsidRPr="00402BAA">
          <w:rPr>
            <w:sz w:val="20"/>
          </w:rPr>
          <w:t xml:space="preserve">(2017). The Gamma: Programming tools for open data-driven storytelling. In Proceedings of the European Data and Computational Journalism Conference. Univerisity College Dublin, Dublin, Ireland, 6-7 July 2017. 2017-07-06. Available at: </w:t>
        </w:r>
        <w:r w:rsidRPr="00402BAA">
          <w:rPr>
            <w:sz w:val="20"/>
          </w:rPr>
          <w:fldChar w:fldCharType="begin"/>
        </w:r>
        <w:r w:rsidRPr="00402BAA">
          <w:rPr>
            <w:sz w:val="20"/>
          </w:rPr>
          <w:instrText xml:space="preserve"> HYPERLINK "http://hdl.handle.net/10197/8634" </w:instrText>
        </w:r>
        <w:r w:rsidRPr="00402BAA">
          <w:rPr>
            <w:sz w:val="20"/>
          </w:rPr>
          <w:fldChar w:fldCharType="separate"/>
        </w:r>
        <w:r w:rsidRPr="00402BAA">
          <w:rPr>
            <w:rStyle w:val="Hyperlink"/>
            <w:sz w:val="20"/>
          </w:rPr>
          <w:t>http://hdl.handle.net/10197/8634</w:t>
        </w:r>
        <w:r w:rsidRPr="00402BAA">
          <w:rPr>
            <w:sz w:val="20"/>
          </w:rPr>
          <w:fldChar w:fldCharType="end"/>
        </w:r>
      </w:ins>
    </w:p>
    <w:p w14:paraId="362F10EB" w14:textId="7BF6F5B0" w:rsidR="00097595" w:rsidRPr="00DA68F0" w:rsidRDefault="00097595" w:rsidP="00DA68F0">
      <w:pPr>
        <w:jc w:val="left"/>
        <w:rPr>
          <w:ins w:id="367" w:author="Josh Cowls" w:date="2018-04-05T15:14:00Z"/>
          <w:sz w:val="20"/>
          <w:rPrChange w:id="368" w:author="Tomas Petricek" w:date="2018-04-06T11:15:00Z">
            <w:rPr>
              <w:ins w:id="369" w:author="Josh Cowls" w:date="2018-04-05T15:14:00Z"/>
            </w:rPr>
          </w:rPrChange>
        </w:rPr>
        <w:pPrChange w:id="370" w:author="Tomas Petricek" w:date="2018-04-06T11:15:00Z">
          <w:pPr>
            <w:pStyle w:val="Heading1"/>
          </w:pPr>
        </w:pPrChange>
      </w:pPr>
      <w:ins w:id="371" w:author="Tomas Petricek" w:date="2018-04-06T10:44:00Z">
        <w:r w:rsidRPr="00DA68F0">
          <w:rPr>
            <w:sz w:val="20"/>
            <w:rPrChange w:id="372" w:author="Tomas Petricek" w:date="2018-04-06T11:15:00Z">
              <w:rPr/>
            </w:rPrChange>
          </w:rPr>
          <w:t>Riederer, C., Hofman, J. M., &amp; Goldstein, D. G. (2018). To put that in perspective: Generating analogies that make numbers easier to understand. In Proceedings of the SIGCHI Conference on Human Factors in Computing Systems (CHI’18). ACM, New York, NY, USA.</w:t>
        </w:r>
      </w:ins>
    </w:p>
    <w:p w14:paraId="71B89FE9" w14:textId="1578BFB3" w:rsidR="008E0D33" w:rsidRPr="00DA68F0" w:rsidDel="0052066B" w:rsidRDefault="008E0D33" w:rsidP="00DA68F0">
      <w:pPr>
        <w:jc w:val="left"/>
        <w:rPr>
          <w:ins w:id="373" w:author="Josh Cowls" w:date="2018-04-05T15:09:00Z"/>
          <w:del w:id="374" w:author="Tomas Petricek" w:date="2018-04-06T11:16:00Z"/>
          <w:sz w:val="20"/>
          <w:rPrChange w:id="375" w:author="Tomas Petricek" w:date="2018-04-06T11:15:00Z">
            <w:rPr>
              <w:ins w:id="376" w:author="Josh Cowls" w:date="2018-04-05T15:09:00Z"/>
              <w:del w:id="377" w:author="Tomas Petricek" w:date="2018-04-06T11:16:00Z"/>
            </w:rPr>
          </w:rPrChange>
        </w:rPr>
        <w:pPrChange w:id="378" w:author="Tomas Petricek" w:date="2018-04-06T11:15:00Z">
          <w:pPr>
            <w:pStyle w:val="Heading1"/>
          </w:pPr>
        </w:pPrChange>
      </w:pPr>
      <w:ins w:id="379" w:author="Josh Cowls" w:date="2018-04-05T15:14:00Z">
        <w:del w:id="380" w:author="Tomas Petricek" w:date="2018-04-06T11:15:00Z">
          <w:r w:rsidRPr="00DA68F0" w:rsidDel="0052066B">
            <w:rPr>
              <w:sz w:val="20"/>
              <w:rPrChange w:id="381" w:author="Tomas Petricek" w:date="2018-04-06T11:15:00Z">
                <w:rPr/>
              </w:rPrChange>
            </w:rPr>
            <w:delText xml:space="preserve">[2] </w:delText>
          </w:r>
        </w:del>
        <w:del w:id="382" w:author="Tomas Petricek" w:date="2018-04-06T11:16:00Z">
          <w:r w:rsidRPr="00DA68F0" w:rsidDel="0052066B">
            <w:rPr>
              <w:sz w:val="20"/>
              <w:rPrChange w:id="383" w:author="Tomas Petricek" w:date="2018-04-06T11:15:00Z">
                <w:rPr/>
              </w:rPrChange>
            </w:rPr>
            <w:delText>A. Nicolau and C. Giles. Public trust in media at all time low, research shows</w:delText>
          </w:r>
        </w:del>
      </w:ins>
      <w:ins w:id="384" w:author="Josh Cowls" w:date="2018-04-05T15:15:00Z">
        <w:del w:id="385" w:author="Tomas Petricek" w:date="2018-04-06T10:24:00Z">
          <w:r w:rsidRPr="00DA68F0" w:rsidDel="006422AD">
            <w:rPr>
              <w:sz w:val="20"/>
              <w:rPrChange w:id="386" w:author="Tomas Petricek" w:date="2018-04-06T11:15:00Z">
                <w:rPr/>
              </w:rPrChange>
            </w:rPr>
            <w:delText xml:space="preserve"> (2017, January, 16)</w:delText>
          </w:r>
        </w:del>
      </w:ins>
      <w:ins w:id="387" w:author="Josh Cowls" w:date="2018-04-05T15:14:00Z">
        <w:del w:id="388" w:author="Tomas Petricek" w:date="2018-04-06T11:16:00Z">
          <w:r w:rsidRPr="00DA68F0" w:rsidDel="0052066B">
            <w:rPr>
              <w:sz w:val="20"/>
              <w:rPrChange w:id="389" w:author="Tomas Petricek" w:date="2018-04-06T11:15:00Z">
                <w:rPr/>
              </w:rPrChange>
            </w:rPr>
            <w:delText xml:space="preserve">. </w:delText>
          </w:r>
        </w:del>
      </w:ins>
      <w:ins w:id="390" w:author="Josh Cowls" w:date="2018-04-05T15:15:00Z">
        <w:del w:id="391" w:author="Tomas Petricek" w:date="2018-04-06T11:16:00Z">
          <w:r w:rsidRPr="00DA68F0" w:rsidDel="0052066B">
            <w:rPr>
              <w:sz w:val="20"/>
              <w:rPrChange w:id="392" w:author="Tomas Petricek" w:date="2018-04-06T11:15:00Z">
                <w:rPr/>
              </w:rPrChange>
            </w:rPr>
            <w:delText xml:space="preserve">Financial Times. </w:delText>
          </w:r>
        </w:del>
      </w:ins>
      <w:moveFromRangeStart w:id="393" w:author="Tomas Petricek" w:date="2018-04-06T11:15:00Z" w:name="move510776669"/>
      <w:moveFrom w:id="394" w:author="Tomas Petricek" w:date="2018-04-06T11:15:00Z">
        <w:ins w:id="395" w:author="Josh Cowls" w:date="2018-04-05T15:15:00Z">
          <w:del w:id="396" w:author="Tomas Petricek" w:date="2018-04-06T11:16:00Z">
            <w:r w:rsidR="006F151B" w:rsidRPr="00DA68F0" w:rsidDel="0052066B">
              <w:rPr>
                <w:sz w:val="20"/>
                <w:rPrChange w:id="397" w:author="Tomas Petricek" w:date="2018-04-06T11:15:00Z">
                  <w:rPr/>
                </w:rPrChange>
              </w:rPr>
              <w:delText xml:space="preserve">Last accessed 5 April. </w:delText>
            </w:r>
          </w:del>
        </w:ins>
      </w:moveFrom>
      <w:moveFromRangeEnd w:id="393"/>
      <w:ins w:id="398" w:author="Josh Cowls" w:date="2018-04-05T15:15:00Z">
        <w:del w:id="399" w:author="Tomas Petricek" w:date="2018-04-06T11:16:00Z">
          <w:r w:rsidR="006F151B" w:rsidRPr="00DA68F0" w:rsidDel="0052066B">
            <w:rPr>
              <w:sz w:val="20"/>
              <w:rPrChange w:id="400" w:author="Tomas Petricek" w:date="2018-04-06T11:15:00Z">
                <w:rPr/>
              </w:rPrChange>
            </w:rPr>
            <w:delText>Available online at: https://www.ft.com/content/fa332f58-d9bf-11e6-944b-e7eb37a6aa8e</w:delText>
          </w:r>
        </w:del>
      </w:ins>
      <w:moveToRangeStart w:id="401" w:author="Tomas Petricek" w:date="2018-04-06T11:15:00Z" w:name="move510776669"/>
      <w:moveTo w:id="402" w:author="Tomas Petricek" w:date="2018-04-06T11:15:00Z">
        <w:del w:id="403" w:author="Tomas Petricek" w:date="2018-04-06T11:16:00Z">
          <w:r w:rsidR="0052066B" w:rsidRPr="00402BAA" w:rsidDel="0052066B">
            <w:rPr>
              <w:sz w:val="20"/>
            </w:rPr>
            <w:delText>Last accessed 5 April.</w:delText>
          </w:r>
        </w:del>
      </w:moveTo>
      <w:moveToRangeEnd w:id="401"/>
    </w:p>
    <w:p w14:paraId="5CB17547" w14:textId="6744D4BF" w:rsidR="0036575C" w:rsidRPr="00DA68F0" w:rsidDel="0052066B" w:rsidRDefault="008E0D33" w:rsidP="00DA68F0">
      <w:pPr>
        <w:jc w:val="left"/>
        <w:rPr>
          <w:del w:id="404" w:author="Tomas Petricek" w:date="2018-04-06T11:16:00Z"/>
          <w:sz w:val="20"/>
          <w:rPrChange w:id="405" w:author="Tomas Petricek" w:date="2018-04-06T11:15:00Z">
            <w:rPr>
              <w:del w:id="406" w:author="Tomas Petricek" w:date="2018-04-06T11:16:00Z"/>
            </w:rPr>
          </w:rPrChange>
        </w:rPr>
        <w:pPrChange w:id="407" w:author="Tomas Petricek" w:date="2018-04-06T11:15:00Z">
          <w:pPr/>
        </w:pPrChange>
      </w:pPr>
      <w:ins w:id="408" w:author="Josh Cowls" w:date="2018-04-05T15:14:00Z">
        <w:del w:id="409" w:author="Tomas Petricek" w:date="2018-04-06T11:15:00Z">
          <w:r w:rsidRPr="00DA68F0" w:rsidDel="0052066B">
            <w:rPr>
              <w:sz w:val="20"/>
              <w:rPrChange w:id="410" w:author="Tomas Petricek" w:date="2018-04-06T11:15:00Z">
                <w:rPr/>
              </w:rPrChange>
            </w:rPr>
            <w:delText>3</w:delText>
          </w:r>
        </w:del>
      </w:ins>
      <w:ins w:id="411" w:author="Josh Cowls" w:date="2018-04-05T15:09:00Z">
        <w:del w:id="412" w:author="Tomas Petricek" w:date="2018-04-06T11:16:00Z">
          <w:r w:rsidR="00C12368" w:rsidRPr="00DA68F0" w:rsidDel="0052066B">
            <w:rPr>
              <w:sz w:val="20"/>
              <w:rPrChange w:id="413" w:author="Tomas Petricek" w:date="2018-04-06T11:15:00Z">
                <w:rPr/>
              </w:rPrChange>
            </w:rPr>
            <w:delText>L.H.A.</w:delText>
          </w:r>
        </w:del>
      </w:ins>
      <w:del w:id="414" w:author="Tomas Petricek" w:date="2018-04-05T11:29:00Z">
        <w:r w:rsidR="004950E6" w:rsidRPr="00DA68F0" w:rsidDel="0036575C">
          <w:rPr>
            <w:sz w:val="20"/>
            <w:rPrChange w:id="415" w:author="Tomas Petricek" w:date="2018-04-06T11:15:00Z">
              <w:rPr/>
            </w:rPrChange>
          </w:rPr>
          <w:delText>aaa</w:delText>
        </w:r>
      </w:del>
    </w:p>
    <w:p w14:paraId="5A22F8DC" w14:textId="1E6F8231" w:rsidR="004950E6" w:rsidRPr="00DA68F0" w:rsidDel="0052066B" w:rsidRDefault="00A91EA9" w:rsidP="00DA68F0">
      <w:pPr>
        <w:jc w:val="left"/>
        <w:rPr>
          <w:del w:id="416" w:author="Tomas Petricek" w:date="2018-04-06T11:16:00Z"/>
          <w:sz w:val="20"/>
          <w:rPrChange w:id="417" w:author="Tomas Petricek" w:date="2018-04-06T11:15:00Z">
            <w:rPr>
              <w:del w:id="418" w:author="Tomas Petricek" w:date="2018-04-06T11:16:00Z"/>
            </w:rPr>
          </w:rPrChange>
        </w:rPr>
        <w:pPrChange w:id="419" w:author="Tomas Petricek" w:date="2018-04-06T11:15:00Z">
          <w:pPr/>
        </w:pPrChange>
      </w:pPr>
      <w:ins w:id="420" w:author="Josh Cowls" w:date="2018-04-05T15:07:00Z">
        <w:del w:id="421" w:author="Tomas Petricek" w:date="2018-04-06T11:16:00Z">
          <w:r w:rsidRPr="00DA68F0" w:rsidDel="0052066B">
            <w:rPr>
              <w:sz w:val="20"/>
              <w:rPrChange w:id="422" w:author="Tomas Petricek" w:date="2018-04-06T11:15:00Z">
                <w:rPr/>
              </w:rPrChange>
            </w:rPr>
            <w:delText xml:space="preserve"> </w:delText>
          </w:r>
        </w:del>
      </w:ins>
    </w:p>
    <w:p w14:paraId="33BF9B96" w14:textId="25095E1E" w:rsidR="00FC7AAF" w:rsidRPr="00DA68F0" w:rsidDel="0052066B" w:rsidRDefault="00FC7AAF" w:rsidP="00DA68F0">
      <w:pPr>
        <w:jc w:val="left"/>
        <w:rPr>
          <w:del w:id="423" w:author="Tomas Petricek" w:date="2018-04-06T11:16:00Z"/>
          <w:sz w:val="20"/>
          <w:rPrChange w:id="424" w:author="Tomas Petricek" w:date="2018-04-06T11:15:00Z">
            <w:rPr>
              <w:del w:id="425" w:author="Tomas Petricek" w:date="2018-04-06T11:16:00Z"/>
            </w:rPr>
          </w:rPrChange>
        </w:rPr>
        <w:pPrChange w:id="426" w:author="Tomas Petricek" w:date="2018-04-06T11:15:00Z">
          <w:pPr>
            <w:pStyle w:val="Abstracttext"/>
          </w:pPr>
        </w:pPrChange>
      </w:pPr>
      <w:del w:id="427" w:author="Tomas Petricek" w:date="2018-04-06T11:16:00Z">
        <w:r w:rsidRPr="00DA68F0" w:rsidDel="0052066B">
          <w:rPr>
            <w:sz w:val="20"/>
            <w:rPrChange w:id="428" w:author="Tomas Petricek" w:date="2018-04-06T11:15:00Z">
              <w:rPr/>
            </w:rPrChange>
          </w:rPr>
          <w:delText xml:space="preserve"> </w:delText>
        </w:r>
      </w:del>
    </w:p>
    <w:p w14:paraId="6EA06412" w14:textId="213ECD41" w:rsidR="00FC7AAF" w:rsidRPr="00DA68F0" w:rsidDel="0052066B" w:rsidRDefault="00FC7AAF" w:rsidP="00DA68F0">
      <w:pPr>
        <w:jc w:val="left"/>
        <w:rPr>
          <w:del w:id="429" w:author="Tomas Petricek" w:date="2018-04-06T11:16:00Z"/>
          <w:sz w:val="20"/>
          <w:rPrChange w:id="430" w:author="Tomas Petricek" w:date="2018-04-06T11:15:00Z">
            <w:rPr>
              <w:del w:id="431" w:author="Tomas Petricek" w:date="2018-04-06T11:16:00Z"/>
            </w:rPr>
          </w:rPrChange>
        </w:rPr>
        <w:pPrChange w:id="432" w:author="Tomas Petricek" w:date="2018-04-06T11:15:00Z">
          <w:pPr>
            <w:overflowPunct/>
            <w:autoSpaceDE/>
            <w:autoSpaceDN/>
            <w:adjustRightInd/>
            <w:spacing w:after="0"/>
            <w:jc w:val="left"/>
            <w:textAlignment w:val="auto"/>
          </w:pPr>
        </w:pPrChange>
      </w:pPr>
      <w:del w:id="433" w:author="Tomas Petricek" w:date="2018-04-06T11:16:00Z">
        <w:r w:rsidRPr="00DA68F0" w:rsidDel="0052066B">
          <w:rPr>
            <w:sz w:val="20"/>
            <w:rPrChange w:id="434" w:author="Tomas Petricek" w:date="2018-04-06T11:15:00Z">
              <w:rPr/>
            </w:rPrChange>
          </w:rPr>
          <w:br w:type="page"/>
        </w:r>
      </w:del>
    </w:p>
    <w:p w14:paraId="2C7C4F22" w14:textId="3A2B8BF2" w:rsidR="00FC7AAF" w:rsidRPr="00DA68F0" w:rsidDel="00A56FB3" w:rsidRDefault="00FC7AAF" w:rsidP="00DA68F0">
      <w:pPr>
        <w:jc w:val="left"/>
        <w:rPr>
          <w:del w:id="435" w:author="Tomas Petricek" w:date="2018-04-05T11:44:00Z"/>
          <w:sz w:val="20"/>
          <w:rPrChange w:id="436" w:author="Tomas Petricek" w:date="2018-04-06T11:15:00Z">
            <w:rPr>
              <w:del w:id="437" w:author="Tomas Petricek" w:date="2018-04-05T11:44:00Z"/>
            </w:rPr>
          </w:rPrChange>
        </w:rPr>
        <w:pPrChange w:id="438" w:author="Tomas Petricek" w:date="2018-04-06T11:15:00Z">
          <w:pPr>
            <w:pStyle w:val="Abstracttext"/>
          </w:pPr>
        </w:pPrChange>
      </w:pPr>
      <w:del w:id="439" w:author="Tomas Petricek" w:date="2018-04-05T11:44:00Z">
        <w:r w:rsidRPr="00DA68F0" w:rsidDel="00A56FB3">
          <w:rPr>
            <w:sz w:val="20"/>
            <w:rPrChange w:id="440" w:author="Tomas Petricek" w:date="2018-04-06T11:15:00Z">
              <w:rPr/>
            </w:rPrChange>
          </w:rPr>
          <w:delText>[OLD CONTENT]</w:delText>
        </w:r>
      </w:del>
    </w:p>
    <w:p w14:paraId="3BC785C2" w14:textId="1157DA47" w:rsidR="00FC7AAF" w:rsidRPr="00DA68F0" w:rsidDel="00A56FB3" w:rsidRDefault="00FC7AAF" w:rsidP="00DA68F0">
      <w:pPr>
        <w:jc w:val="left"/>
        <w:rPr>
          <w:del w:id="441" w:author="Tomas Petricek" w:date="2018-04-05T11:44:00Z"/>
          <w:sz w:val="20"/>
          <w:rPrChange w:id="442" w:author="Tomas Petricek" w:date="2018-04-06T11:15:00Z">
            <w:rPr>
              <w:del w:id="443" w:author="Tomas Petricek" w:date="2018-04-05T11:44:00Z"/>
            </w:rPr>
          </w:rPrChange>
        </w:rPr>
        <w:pPrChange w:id="444" w:author="Tomas Petricek" w:date="2018-04-06T11:15:00Z">
          <w:pPr>
            <w:pStyle w:val="Abstracttext"/>
          </w:pPr>
        </w:pPrChange>
      </w:pPr>
      <w:del w:id="445" w:author="Tomas Petricek" w:date="2018-04-05T11:44:00Z">
        <w:r w:rsidRPr="00DA68F0" w:rsidDel="00A56FB3">
          <w:rPr>
            <w:sz w:val="20"/>
            <w:rPrChange w:id="446" w:author="Tomas Petricek" w:date="2018-04-06T11:15:00Z">
              <w:rPr/>
            </w:rPrChange>
          </w:rPr>
          <w:delText>Read/Write News: Increasing media trust and understanding through data journalism</w:delText>
        </w:r>
      </w:del>
    </w:p>
    <w:p w14:paraId="082100FA" w14:textId="725D8D50" w:rsidR="00FC7AAF" w:rsidRPr="00DA68F0" w:rsidDel="00A56FB3" w:rsidRDefault="00FC7AAF" w:rsidP="00DA68F0">
      <w:pPr>
        <w:jc w:val="left"/>
        <w:rPr>
          <w:del w:id="447" w:author="Tomas Petricek" w:date="2018-04-05T11:44:00Z"/>
          <w:sz w:val="20"/>
          <w:rPrChange w:id="448" w:author="Tomas Petricek" w:date="2018-04-06T11:15:00Z">
            <w:rPr>
              <w:del w:id="449" w:author="Tomas Petricek" w:date="2018-04-05T11:44:00Z"/>
            </w:rPr>
          </w:rPrChange>
        </w:rPr>
        <w:pPrChange w:id="450" w:author="Tomas Petricek" w:date="2018-04-06T11:15:00Z">
          <w:pPr>
            <w:pStyle w:val="Abstracttext"/>
          </w:pPr>
        </w:pPrChange>
      </w:pPr>
    </w:p>
    <w:p w14:paraId="1F66DDE8" w14:textId="477CA9B6" w:rsidR="008144DE" w:rsidRPr="00DA68F0" w:rsidDel="00A56FB3" w:rsidRDefault="00B74691" w:rsidP="00DA68F0">
      <w:pPr>
        <w:jc w:val="left"/>
        <w:rPr>
          <w:del w:id="451" w:author="Tomas Petricek" w:date="2018-04-05T11:44:00Z"/>
          <w:sz w:val="20"/>
          <w:rPrChange w:id="452" w:author="Tomas Petricek" w:date="2018-04-06T11:15:00Z">
            <w:rPr>
              <w:del w:id="453" w:author="Tomas Petricek" w:date="2018-04-05T11:44:00Z"/>
            </w:rPr>
          </w:rPrChange>
        </w:rPr>
        <w:pPrChange w:id="454" w:author="Tomas Petricek" w:date="2018-04-06T11:15:00Z">
          <w:pPr>
            <w:pStyle w:val="Abstracttext"/>
          </w:pPr>
        </w:pPrChange>
      </w:pPr>
      <w:del w:id="455" w:author="Tomas Petricek" w:date="2018-04-05T11:44:00Z">
        <w:r w:rsidRPr="00DA68F0" w:rsidDel="00A56FB3">
          <w:rPr>
            <w:sz w:val="20"/>
            <w:rPrChange w:id="456" w:author="Tomas Petricek" w:date="2018-04-06T11:15:00Z">
              <w:rPr/>
            </w:rPrChange>
          </w:rPr>
          <w:delText xml:space="preserve">Open </w:delText>
        </w:r>
        <w:r w:rsidR="008144DE" w:rsidRPr="00DA68F0" w:rsidDel="00A56FB3">
          <w:rPr>
            <w:sz w:val="20"/>
            <w:rPrChange w:id="457" w:author="Tomas Petricek" w:date="2018-04-06T11:15:00Z">
              <w:rPr/>
            </w:rPrChange>
          </w:rPr>
          <w:delText xml:space="preserve">data and the digital delivery of news have powered the rise of data journalism, enabling skilled reporters to present </w:delText>
        </w:r>
        <w:r w:rsidRPr="00DA68F0" w:rsidDel="00A56FB3">
          <w:rPr>
            <w:sz w:val="20"/>
            <w:rPrChange w:id="458" w:author="Tomas Petricek" w:date="2018-04-06T11:15:00Z">
              <w:rPr/>
            </w:rPrChange>
          </w:rPr>
          <w:delText xml:space="preserve">rich </w:delText>
        </w:r>
        <w:r w:rsidR="008144DE" w:rsidRPr="00DA68F0" w:rsidDel="00A56FB3">
          <w:rPr>
            <w:sz w:val="20"/>
            <w:rPrChange w:id="459" w:author="Tomas Petricek" w:date="2018-04-06T11:15:00Z">
              <w:rPr/>
            </w:rPrChange>
          </w:rPr>
          <w:delText>information in compelling ways.</w:delText>
        </w:r>
        <w:r w:rsidR="005E6061" w:rsidRPr="00DA68F0" w:rsidDel="00A56FB3">
          <w:rPr>
            <w:sz w:val="20"/>
            <w:rPrChange w:id="460" w:author="Tomas Petricek" w:date="2018-04-06T11:15:00Z">
              <w:rPr/>
            </w:rPrChange>
          </w:rPr>
          <w:delText xml:space="preserve"> Yet</w:delText>
        </w:r>
        <w:r w:rsidR="008144DE" w:rsidRPr="00DA68F0" w:rsidDel="00A56FB3">
          <w:rPr>
            <w:sz w:val="20"/>
            <w:rPrChange w:id="461" w:author="Tomas Petricek" w:date="2018-04-06T11:15:00Z">
              <w:rPr/>
            </w:rPrChange>
          </w:rPr>
          <w:delText xml:space="preserve"> public trust in the media is at historic lo</w:delText>
        </w:r>
        <w:r w:rsidR="00A55455" w:rsidRPr="00DA68F0" w:rsidDel="00A56FB3">
          <w:rPr>
            <w:sz w:val="20"/>
            <w:rPrChange w:id="462" w:author="Tomas Petricek" w:date="2018-04-06T11:15:00Z">
              <w:rPr/>
            </w:rPrChange>
          </w:rPr>
          <w:delText xml:space="preserve">ws in many developed countries, at a time when echo chambers, propagandist bots and fake news </w:delText>
        </w:r>
        <w:r w:rsidR="00FA5386" w:rsidRPr="00DA68F0" w:rsidDel="00A56FB3">
          <w:rPr>
            <w:sz w:val="20"/>
            <w:rPrChange w:id="463" w:author="Tomas Petricek" w:date="2018-04-06T11:15:00Z">
              <w:rPr/>
            </w:rPrChange>
          </w:rPr>
          <w:delText xml:space="preserve">are </w:delText>
        </w:r>
        <w:r w:rsidR="00A55455" w:rsidRPr="00DA68F0" w:rsidDel="00A56FB3">
          <w:rPr>
            <w:sz w:val="20"/>
            <w:rPrChange w:id="464" w:author="Tomas Petricek" w:date="2018-04-06T11:15:00Z">
              <w:rPr/>
            </w:rPrChange>
          </w:rPr>
          <w:delText xml:space="preserve">on the rise. This presents a curious paradox: trust in the news media has declined even as access to information has increased. </w:delText>
        </w:r>
        <w:r w:rsidR="006F2EE8" w:rsidRPr="00DA68F0" w:rsidDel="00A56FB3">
          <w:rPr>
            <w:sz w:val="20"/>
            <w:rPrChange w:id="465" w:author="Tomas Petricek" w:date="2018-04-06T11:15:00Z">
              <w:rPr/>
            </w:rPrChange>
          </w:rPr>
          <w:delText xml:space="preserve">In our paper we explore this paradox, and observe that </w:delText>
        </w:r>
        <w:r w:rsidR="006F2EE8" w:rsidRPr="00DA68F0" w:rsidDel="00A56FB3">
          <w:rPr>
            <w:i/>
            <w:sz w:val="20"/>
            <w:rPrChange w:id="466" w:author="Tomas Petricek" w:date="2018-04-06T11:15:00Z">
              <w:rPr>
                <w:i/>
              </w:rPr>
            </w:rPrChange>
          </w:rPr>
          <w:delText>authority</w:delText>
        </w:r>
        <w:r w:rsidR="006F2EE8" w:rsidRPr="00DA68F0" w:rsidDel="00A56FB3">
          <w:rPr>
            <w:sz w:val="20"/>
            <w:rPrChange w:id="467" w:author="Tomas Petricek" w:date="2018-04-06T11:15:00Z">
              <w:rPr/>
            </w:rPrChange>
          </w:rPr>
          <w:delText xml:space="preserve"> and </w:delText>
        </w:r>
        <w:r w:rsidR="006F2EE8" w:rsidRPr="00DA68F0" w:rsidDel="00A56FB3">
          <w:rPr>
            <w:i/>
            <w:sz w:val="20"/>
            <w:rPrChange w:id="468" w:author="Tomas Petricek" w:date="2018-04-06T11:15:00Z">
              <w:rPr>
                <w:i/>
              </w:rPr>
            </w:rPrChange>
          </w:rPr>
          <w:delText>accessibility</w:delText>
        </w:r>
        <w:r w:rsidR="006F2EE8" w:rsidRPr="00DA68F0" w:rsidDel="00A56FB3">
          <w:rPr>
            <w:sz w:val="20"/>
            <w:rPrChange w:id="469" w:author="Tomas Petricek" w:date="2018-04-06T11:15:00Z">
              <w:rPr/>
            </w:rPrChange>
          </w:rPr>
          <w:delText xml:space="preserve"> tend to be negatively correlated: news that is authoritative isn’t always accessible, and news that is accessible isn’t typically authoritative.</w:delText>
        </w:r>
      </w:del>
    </w:p>
    <w:p w14:paraId="6F3AE365" w14:textId="4B7DB50D" w:rsidR="009D1F36" w:rsidRPr="00DA68F0" w:rsidDel="00A56FB3" w:rsidRDefault="00A93054" w:rsidP="00DA68F0">
      <w:pPr>
        <w:jc w:val="left"/>
        <w:rPr>
          <w:del w:id="470" w:author="Tomas Petricek" w:date="2018-04-05T11:44:00Z"/>
          <w:sz w:val="20"/>
          <w:rPrChange w:id="471" w:author="Tomas Petricek" w:date="2018-04-06T11:15:00Z">
            <w:rPr>
              <w:del w:id="472" w:author="Tomas Petricek" w:date="2018-04-05T11:44:00Z"/>
            </w:rPr>
          </w:rPrChange>
        </w:rPr>
        <w:pPrChange w:id="473" w:author="Tomas Petricek" w:date="2018-04-06T11:15:00Z">
          <w:pPr>
            <w:pStyle w:val="Abstracttext"/>
          </w:pPr>
        </w:pPrChange>
      </w:pPr>
      <w:del w:id="474" w:author="Tomas Petricek" w:date="2018-04-05T11:44:00Z">
        <w:r w:rsidRPr="00DA68F0" w:rsidDel="00A56FB3">
          <w:rPr>
            <w:sz w:val="20"/>
            <w:rPrChange w:id="475" w:author="Tomas Petricek" w:date="2018-04-06T11:15:00Z">
              <w:rPr/>
            </w:rPrChange>
          </w:rPr>
          <w:delText>W</w:delText>
        </w:r>
        <w:r w:rsidR="00C23207" w:rsidRPr="00DA68F0" w:rsidDel="00A56FB3">
          <w:rPr>
            <w:sz w:val="20"/>
            <w:rPrChange w:id="476" w:author="Tomas Petricek" w:date="2018-04-06T11:15:00Z">
              <w:rPr/>
            </w:rPrChange>
          </w:rPr>
          <w:delText xml:space="preserve">e </w:delText>
        </w:r>
        <w:r w:rsidR="00196F44" w:rsidRPr="00DA68F0" w:rsidDel="00A56FB3">
          <w:rPr>
            <w:sz w:val="20"/>
            <w:rPrChange w:id="477" w:author="Tomas Petricek" w:date="2018-04-06T11:15:00Z">
              <w:rPr/>
            </w:rPrChange>
          </w:rPr>
          <w:delText xml:space="preserve">introduce </w:delText>
        </w:r>
        <w:r w:rsidR="00252D43" w:rsidRPr="00DA68F0" w:rsidDel="00A56FB3">
          <w:rPr>
            <w:sz w:val="20"/>
            <w:rPrChange w:id="478" w:author="Tomas Petricek" w:date="2018-04-06T11:15:00Z">
              <w:rPr/>
            </w:rPrChange>
          </w:rPr>
          <w:delText xml:space="preserve">a </w:delText>
        </w:r>
        <w:r w:rsidR="00FA5386" w:rsidRPr="00DA68F0" w:rsidDel="00A56FB3">
          <w:rPr>
            <w:sz w:val="20"/>
            <w:rPrChange w:id="479" w:author="Tomas Petricek" w:date="2018-04-06T11:15:00Z">
              <w:rPr/>
            </w:rPrChange>
          </w:rPr>
          <w:delText xml:space="preserve">method </w:delText>
        </w:r>
        <w:r w:rsidR="00C23207" w:rsidRPr="00DA68F0" w:rsidDel="00A56FB3">
          <w:rPr>
            <w:sz w:val="20"/>
            <w:rPrChange w:id="480" w:author="Tomas Petricek" w:date="2018-04-06T11:15:00Z">
              <w:rPr/>
            </w:rPrChange>
          </w:rPr>
          <w:delText xml:space="preserve">of presenting journalistic data analysis </w:delText>
        </w:r>
        <w:r w:rsidRPr="00DA68F0" w:rsidDel="00A56FB3">
          <w:rPr>
            <w:sz w:val="20"/>
            <w:rPrChange w:id="481" w:author="Tomas Petricek" w:date="2018-04-06T11:15:00Z">
              <w:rPr/>
            </w:rPrChange>
          </w:rPr>
          <w:delText xml:space="preserve">that </w:delText>
        </w:r>
        <w:r w:rsidR="00196F44" w:rsidRPr="00DA68F0" w:rsidDel="00A56FB3">
          <w:rPr>
            <w:sz w:val="20"/>
            <w:rPrChange w:id="482" w:author="Tomas Petricek" w:date="2018-04-06T11:15:00Z">
              <w:rPr/>
            </w:rPrChange>
          </w:rPr>
          <w:delText>promote</w:delText>
        </w:r>
        <w:r w:rsidRPr="00DA68F0" w:rsidDel="00A56FB3">
          <w:rPr>
            <w:sz w:val="20"/>
            <w:rPrChange w:id="483" w:author="Tomas Petricek" w:date="2018-04-06T11:15:00Z">
              <w:rPr/>
            </w:rPrChange>
          </w:rPr>
          <w:delText>s</w:delText>
        </w:r>
        <w:r w:rsidR="00196F44" w:rsidRPr="00DA68F0" w:rsidDel="00A56FB3">
          <w:rPr>
            <w:sz w:val="20"/>
            <w:rPrChange w:id="484" w:author="Tomas Petricek" w:date="2018-04-06T11:15:00Z">
              <w:rPr/>
            </w:rPrChange>
          </w:rPr>
          <w:delText xml:space="preserve"> both authority and accessibi</w:delText>
        </w:r>
        <w:r w:rsidRPr="00DA68F0" w:rsidDel="00A56FB3">
          <w:rPr>
            <w:sz w:val="20"/>
            <w:rPrChange w:id="485" w:author="Tomas Petricek" w:date="2018-04-06T11:15:00Z">
              <w:rPr/>
            </w:rPrChange>
          </w:rPr>
          <w:softHyphen/>
        </w:r>
        <w:r w:rsidR="00196F44" w:rsidRPr="00DA68F0" w:rsidDel="00A56FB3">
          <w:rPr>
            <w:sz w:val="20"/>
            <w:rPrChange w:id="486" w:author="Tomas Petricek" w:date="2018-04-06T11:15:00Z">
              <w:rPr/>
            </w:rPrChange>
          </w:rPr>
          <w:delText xml:space="preserve">lity, </w:delText>
        </w:r>
        <w:r w:rsidR="00C23207" w:rsidRPr="00DA68F0" w:rsidDel="00A56FB3">
          <w:rPr>
            <w:sz w:val="20"/>
            <w:rPrChange w:id="487" w:author="Tomas Petricek" w:date="2018-04-06T11:15:00Z">
              <w:rPr/>
            </w:rPrChange>
          </w:rPr>
          <w:delText xml:space="preserve">and argue that </w:delText>
        </w:r>
        <w:r w:rsidRPr="00DA68F0" w:rsidDel="00A56FB3">
          <w:rPr>
            <w:sz w:val="20"/>
            <w:rPrChange w:id="488" w:author="Tomas Petricek" w:date="2018-04-06T11:15:00Z">
              <w:rPr/>
            </w:rPrChange>
          </w:rPr>
          <w:delText xml:space="preserve">this has </w:delText>
        </w:r>
        <w:r w:rsidR="00C23207" w:rsidRPr="00DA68F0" w:rsidDel="00A56FB3">
          <w:rPr>
            <w:sz w:val="20"/>
            <w:rPrChange w:id="489" w:author="Tomas Petricek" w:date="2018-04-06T11:15:00Z">
              <w:rPr/>
            </w:rPrChange>
          </w:rPr>
          <w:delText xml:space="preserve">the potential to reverse </w:delText>
        </w:r>
        <w:r w:rsidRPr="00DA68F0" w:rsidDel="00A56FB3">
          <w:rPr>
            <w:sz w:val="20"/>
            <w:rPrChange w:id="490" w:author="Tomas Petricek" w:date="2018-04-06T11:15:00Z">
              <w:rPr/>
            </w:rPrChange>
          </w:rPr>
          <w:delText xml:space="preserve">declining trust in </w:delText>
        </w:r>
        <w:r w:rsidR="00FA5386" w:rsidRPr="00DA68F0" w:rsidDel="00A56FB3">
          <w:rPr>
            <w:sz w:val="20"/>
            <w:rPrChange w:id="491" w:author="Tomas Petricek" w:date="2018-04-06T11:15:00Z">
              <w:rPr/>
            </w:rPrChange>
          </w:rPr>
          <w:delText>the news</w:delText>
        </w:r>
        <w:r w:rsidR="00C23207" w:rsidRPr="00DA68F0" w:rsidDel="00A56FB3">
          <w:rPr>
            <w:sz w:val="20"/>
            <w:rPrChange w:id="492" w:author="Tomas Petricek" w:date="2018-04-06T11:15:00Z">
              <w:rPr/>
            </w:rPrChange>
          </w:rPr>
          <w:delText>. Our approach is based on two principles</w:delText>
        </w:r>
        <w:r w:rsidRPr="00DA68F0" w:rsidDel="00A56FB3">
          <w:rPr>
            <w:sz w:val="20"/>
            <w:rPrChange w:id="493" w:author="Tomas Petricek" w:date="2018-04-06T11:15:00Z">
              <w:rPr/>
            </w:rPrChange>
          </w:rPr>
          <w:delText xml:space="preserve">: (i) </w:delText>
        </w:r>
        <w:r w:rsidR="005E6061" w:rsidRPr="00DA68F0" w:rsidDel="00A56FB3">
          <w:rPr>
            <w:sz w:val="20"/>
            <w:rPrChange w:id="494" w:author="Tomas Petricek" w:date="2018-04-06T11:15:00Z">
              <w:rPr/>
            </w:rPrChange>
          </w:rPr>
          <w:delText xml:space="preserve">readers </w:delText>
        </w:r>
        <w:r w:rsidR="00EC68F8" w:rsidRPr="00DA68F0" w:rsidDel="00A56FB3">
          <w:rPr>
            <w:sz w:val="20"/>
            <w:rPrChange w:id="495" w:author="Tomas Petricek" w:date="2018-04-06T11:15:00Z">
              <w:rPr/>
            </w:rPrChange>
          </w:rPr>
          <w:delText xml:space="preserve">should be encouraged to </w:delText>
        </w:r>
        <w:r w:rsidR="005E6061" w:rsidRPr="00DA68F0" w:rsidDel="00A56FB3">
          <w:rPr>
            <w:sz w:val="20"/>
            <w:rPrChange w:id="496" w:author="Tomas Petricek" w:date="2018-04-06T11:15:00Z">
              <w:rPr/>
            </w:rPrChange>
          </w:rPr>
          <w:delText>question</w:delText>
        </w:r>
        <w:r w:rsidR="00C23207" w:rsidRPr="00DA68F0" w:rsidDel="00A56FB3">
          <w:rPr>
            <w:sz w:val="20"/>
            <w:rPrChange w:id="497" w:author="Tomas Petricek" w:date="2018-04-06T11:15:00Z">
              <w:rPr/>
            </w:rPrChange>
          </w:rPr>
          <w:delText xml:space="preserve"> their assumptions about </w:delText>
        </w:r>
        <w:r w:rsidR="005E6061" w:rsidRPr="00DA68F0" w:rsidDel="00A56FB3">
          <w:rPr>
            <w:sz w:val="20"/>
            <w:rPrChange w:id="498" w:author="Tomas Petricek" w:date="2018-04-06T11:15:00Z">
              <w:rPr/>
            </w:rPrChange>
          </w:rPr>
          <w:delText xml:space="preserve">the data </w:delText>
        </w:r>
        <w:r w:rsidRPr="00DA68F0" w:rsidDel="00A56FB3">
          <w:rPr>
            <w:sz w:val="20"/>
            <w:rPrChange w:id="499" w:author="Tomas Petricek" w:date="2018-04-06T11:15:00Z">
              <w:rPr/>
            </w:rPrChange>
          </w:rPr>
          <w:delText xml:space="preserve">and (ii) </w:delText>
        </w:r>
        <w:r w:rsidR="00C23207" w:rsidRPr="00DA68F0" w:rsidDel="00A56FB3">
          <w:rPr>
            <w:sz w:val="20"/>
            <w:rPrChange w:id="500" w:author="Tomas Petricek" w:date="2018-04-06T11:15:00Z">
              <w:rPr/>
            </w:rPrChange>
          </w:rPr>
          <w:delText xml:space="preserve">the analysis </w:delText>
        </w:r>
        <w:r w:rsidR="00EC68F8" w:rsidRPr="00DA68F0" w:rsidDel="00A56FB3">
          <w:rPr>
            <w:sz w:val="20"/>
            <w:rPrChange w:id="501" w:author="Tomas Petricek" w:date="2018-04-06T11:15:00Z">
              <w:rPr/>
            </w:rPrChange>
          </w:rPr>
          <w:delText xml:space="preserve">should </w:delText>
        </w:r>
        <w:r w:rsidR="00C23207" w:rsidRPr="00DA68F0" w:rsidDel="00A56FB3">
          <w:rPr>
            <w:sz w:val="20"/>
            <w:rPrChange w:id="502" w:author="Tomas Petricek" w:date="2018-04-06T11:15:00Z">
              <w:rPr/>
            </w:rPrChange>
          </w:rPr>
          <w:delText>be transparent</w:delText>
        </w:r>
        <w:r w:rsidR="005E6061" w:rsidRPr="00DA68F0" w:rsidDel="00A56FB3">
          <w:rPr>
            <w:sz w:val="20"/>
            <w:rPrChange w:id="503" w:author="Tomas Petricek" w:date="2018-04-06T11:15:00Z">
              <w:rPr/>
            </w:rPrChange>
          </w:rPr>
          <w:delText xml:space="preserve">, enabling </w:delText>
        </w:r>
        <w:r w:rsidR="00C23207" w:rsidRPr="00DA68F0" w:rsidDel="00A56FB3">
          <w:rPr>
            <w:sz w:val="20"/>
            <w:rPrChange w:id="504" w:author="Tomas Petricek" w:date="2018-04-06T11:15:00Z">
              <w:rPr/>
            </w:rPrChange>
          </w:rPr>
          <w:delText xml:space="preserve">the reader to </w:delText>
        </w:r>
        <w:r w:rsidR="005E6061" w:rsidRPr="00DA68F0" w:rsidDel="00A56FB3">
          <w:rPr>
            <w:sz w:val="20"/>
            <w:rPrChange w:id="505" w:author="Tomas Petricek" w:date="2018-04-06T11:15:00Z">
              <w:rPr/>
            </w:rPrChange>
          </w:rPr>
          <w:delText xml:space="preserve">ascertain </w:delText>
        </w:r>
        <w:r w:rsidR="00C23207" w:rsidRPr="00DA68F0" w:rsidDel="00A56FB3">
          <w:rPr>
            <w:sz w:val="20"/>
            <w:rPrChange w:id="506" w:author="Tomas Petricek" w:date="2018-04-06T11:15:00Z">
              <w:rPr/>
            </w:rPrChange>
          </w:rPr>
          <w:delText xml:space="preserve">the provenance of data and </w:delText>
        </w:r>
        <w:r w:rsidR="00841839" w:rsidRPr="00DA68F0" w:rsidDel="00A56FB3">
          <w:rPr>
            <w:sz w:val="20"/>
            <w:rPrChange w:id="507" w:author="Tomas Petricek" w:date="2018-04-06T11:15:00Z">
              <w:rPr/>
            </w:rPrChange>
          </w:rPr>
          <w:delText xml:space="preserve">the </w:delText>
        </w:r>
        <w:r w:rsidR="005E6061" w:rsidRPr="00DA68F0" w:rsidDel="00A56FB3">
          <w:rPr>
            <w:sz w:val="20"/>
            <w:rPrChange w:id="508" w:author="Tomas Petricek" w:date="2018-04-06T11:15:00Z">
              <w:rPr/>
            </w:rPrChange>
          </w:rPr>
          <w:delText xml:space="preserve">accuracy </w:delText>
        </w:r>
        <w:r w:rsidR="00C23207" w:rsidRPr="00DA68F0" w:rsidDel="00A56FB3">
          <w:rPr>
            <w:sz w:val="20"/>
            <w:rPrChange w:id="509" w:author="Tomas Petricek" w:date="2018-04-06T11:15:00Z">
              <w:rPr/>
            </w:rPrChange>
          </w:rPr>
          <w:delText>of the analysis.</w:delText>
        </w:r>
        <w:r w:rsidR="005E6061" w:rsidRPr="00DA68F0" w:rsidDel="00A56FB3">
          <w:rPr>
            <w:sz w:val="20"/>
            <w:rPrChange w:id="510" w:author="Tomas Petricek" w:date="2018-04-06T11:15:00Z">
              <w:rPr/>
            </w:rPrChange>
          </w:rPr>
          <w:delText xml:space="preserve"> </w:delText>
        </w:r>
        <w:r w:rsidR="000B6599" w:rsidRPr="00DA68F0" w:rsidDel="00A56FB3">
          <w:rPr>
            <w:sz w:val="20"/>
            <w:rPrChange w:id="511" w:author="Tomas Petricek" w:date="2018-04-06T11:15:00Z">
              <w:rPr/>
            </w:rPrChange>
          </w:rPr>
          <w:delText xml:space="preserve">In other words, our approach shifts the news from a Read-Only to a Read/Write culture (Lessig, 2008). </w:delText>
        </w:r>
        <w:r w:rsidR="00234914" w:rsidRPr="00DA68F0" w:rsidDel="00A56FB3">
          <w:rPr>
            <w:sz w:val="20"/>
            <w:rPrChange w:id="512" w:author="Tomas Petricek" w:date="2018-04-06T11:15:00Z">
              <w:rPr/>
            </w:rPrChange>
          </w:rPr>
          <w:delText xml:space="preserve"> </w:delText>
        </w:r>
      </w:del>
    </w:p>
    <w:p w14:paraId="6FD545C2" w14:textId="48F239A3" w:rsidR="00CD3D69" w:rsidRPr="00DA68F0" w:rsidDel="00A56FB3" w:rsidRDefault="009D1F36" w:rsidP="00DA68F0">
      <w:pPr>
        <w:jc w:val="left"/>
        <w:rPr>
          <w:del w:id="513" w:author="Tomas Petricek" w:date="2018-04-05T11:44:00Z"/>
          <w:sz w:val="20"/>
          <w:rPrChange w:id="514" w:author="Tomas Petricek" w:date="2018-04-06T11:15:00Z">
            <w:rPr>
              <w:del w:id="515" w:author="Tomas Petricek" w:date="2018-04-05T11:44:00Z"/>
            </w:rPr>
          </w:rPrChange>
        </w:rPr>
        <w:pPrChange w:id="516" w:author="Tomas Petricek" w:date="2018-04-06T11:15:00Z">
          <w:pPr>
            <w:pStyle w:val="Heading1"/>
          </w:pPr>
        </w:pPrChange>
      </w:pPr>
      <w:del w:id="517" w:author="Tomas Petricek" w:date="2018-04-05T11:44:00Z">
        <w:r w:rsidRPr="00DA68F0" w:rsidDel="00A56FB3">
          <w:rPr>
            <w:sz w:val="20"/>
            <w:rPrChange w:id="518" w:author="Tomas Petricek" w:date="2018-04-06T11:15:00Z">
              <w:rPr/>
            </w:rPrChange>
          </w:rPr>
          <w:delText xml:space="preserve">1. </w:delText>
        </w:r>
        <w:r w:rsidR="00B27D8F" w:rsidRPr="00DA68F0" w:rsidDel="00A56FB3">
          <w:rPr>
            <w:sz w:val="20"/>
            <w:rPrChange w:id="519" w:author="Tomas Petricek" w:date="2018-04-06T11:15:00Z">
              <w:rPr/>
            </w:rPrChange>
          </w:rPr>
          <w:delText>Visualizations that encourage critical thinking</w:delText>
        </w:r>
      </w:del>
    </w:p>
    <w:p w14:paraId="15FD9781" w14:textId="31BFA3D9" w:rsidR="009D1F36" w:rsidRPr="00DA68F0" w:rsidDel="00A56FB3" w:rsidRDefault="007018F0" w:rsidP="00DA68F0">
      <w:pPr>
        <w:jc w:val="left"/>
        <w:rPr>
          <w:del w:id="520" w:author="Tomas Petricek" w:date="2018-04-05T11:44:00Z"/>
          <w:sz w:val="20"/>
          <w:rPrChange w:id="521" w:author="Tomas Petricek" w:date="2018-04-06T11:15:00Z">
            <w:rPr>
              <w:del w:id="522" w:author="Tomas Petricek" w:date="2018-04-05T11:44:00Z"/>
            </w:rPr>
          </w:rPrChange>
        </w:rPr>
        <w:pPrChange w:id="523" w:author="Tomas Petricek" w:date="2018-04-06T11:15:00Z">
          <w:pPr/>
        </w:pPrChange>
      </w:pPr>
      <w:del w:id="524" w:author="Tomas Petricek" w:date="2018-04-05T11:44:00Z">
        <w:r w:rsidRPr="00DA68F0" w:rsidDel="00A56FB3">
          <w:rPr>
            <w:sz w:val="20"/>
            <w:rPrChange w:id="525" w:author="Tomas Petricek" w:date="2018-04-06T11:15:00Z">
              <w:rPr/>
            </w:rPrChange>
          </w:rPr>
          <w:delText xml:space="preserve">The first way of encouraging critical thinking about data has been </w:delText>
        </w:r>
        <w:r w:rsidR="005E6061" w:rsidRPr="00DA68F0" w:rsidDel="00A56FB3">
          <w:rPr>
            <w:sz w:val="20"/>
            <w:rPrChange w:id="526" w:author="Tomas Petricek" w:date="2018-04-06T11:15:00Z">
              <w:rPr/>
            </w:rPrChange>
          </w:rPr>
          <w:delText xml:space="preserve">trialled </w:delText>
        </w:r>
        <w:r w:rsidRPr="00DA68F0" w:rsidDel="00A56FB3">
          <w:rPr>
            <w:sz w:val="20"/>
            <w:rPrChange w:id="527" w:author="Tomas Petricek" w:date="2018-04-06T11:15:00Z">
              <w:rPr/>
            </w:rPrChange>
          </w:rPr>
          <w:delText xml:space="preserve">by newsrooms such as the New York Times. </w:delText>
        </w:r>
        <w:r w:rsidR="00866B5B" w:rsidRPr="00DA68F0" w:rsidDel="00A56FB3">
          <w:rPr>
            <w:sz w:val="20"/>
            <w:rPrChange w:id="528" w:author="Tomas Petricek" w:date="2018-04-06T11:15:00Z">
              <w:rPr/>
            </w:rPrChange>
          </w:rPr>
          <w:delText xml:space="preserve">The </w:delText>
        </w:r>
        <w:r w:rsidR="00DF2000" w:rsidRPr="00DA68F0" w:rsidDel="00A56FB3">
          <w:rPr>
            <w:sz w:val="20"/>
            <w:rPrChange w:id="529" w:author="Tomas Petricek" w:date="2018-04-06T11:15:00Z">
              <w:rPr/>
            </w:rPrChange>
          </w:rPr>
          <w:delText>“</w:delText>
        </w:r>
        <w:r w:rsidR="00EC68F8" w:rsidRPr="00DA68F0" w:rsidDel="00A56FB3">
          <w:rPr>
            <w:sz w:val="20"/>
            <w:rPrChange w:id="530" w:author="Tomas Petricek" w:date="2018-04-06T11:15:00Z">
              <w:rPr/>
            </w:rPrChange>
          </w:rPr>
          <w:delText>guess-first</w:delText>
        </w:r>
        <w:r w:rsidR="00A93054" w:rsidRPr="00DA68F0" w:rsidDel="00A56FB3">
          <w:rPr>
            <w:sz w:val="20"/>
            <w:rPrChange w:id="531" w:author="Tomas Petricek" w:date="2018-04-06T11:15:00Z">
              <w:rPr/>
            </w:rPrChange>
          </w:rPr>
          <w:delText>”</w:delText>
        </w:r>
        <w:r w:rsidR="00DF2000" w:rsidRPr="00DA68F0" w:rsidDel="00A56FB3">
          <w:rPr>
            <w:sz w:val="20"/>
            <w:rPrChange w:id="532" w:author="Tomas Petricek" w:date="2018-04-06T11:15:00Z">
              <w:rPr/>
            </w:rPrChange>
          </w:rPr>
          <w:delText xml:space="preserve"> </w:delText>
        </w:r>
        <w:r w:rsidR="00EC68F8" w:rsidRPr="00DA68F0" w:rsidDel="00A56FB3">
          <w:rPr>
            <w:sz w:val="20"/>
            <w:rPrChange w:id="533" w:author="Tomas Petricek" w:date="2018-04-06T11:15:00Z">
              <w:rPr/>
            </w:rPrChange>
          </w:rPr>
          <w:delText>interface prompts</w:delText>
        </w:r>
        <w:r w:rsidR="00866B5B" w:rsidRPr="00DA68F0" w:rsidDel="00A56FB3">
          <w:rPr>
            <w:sz w:val="20"/>
            <w:rPrChange w:id="534" w:author="Tomas Petricek" w:date="2018-04-06T11:15:00Z">
              <w:rPr/>
            </w:rPrChange>
          </w:rPr>
          <w:delText xml:space="preserve"> the reader </w:delText>
        </w:r>
        <w:r w:rsidRPr="00DA68F0" w:rsidDel="00A56FB3">
          <w:rPr>
            <w:sz w:val="20"/>
            <w:rPrChange w:id="535" w:author="Tomas Petricek" w:date="2018-04-06T11:15:00Z">
              <w:rPr/>
            </w:rPrChange>
          </w:rPr>
          <w:delText xml:space="preserve">to </w:delText>
        </w:r>
        <w:r w:rsidR="00EC68F8" w:rsidRPr="00DA68F0" w:rsidDel="00A56FB3">
          <w:rPr>
            <w:sz w:val="20"/>
            <w:rPrChange w:id="536" w:author="Tomas Petricek" w:date="2018-04-06T11:15:00Z">
              <w:rPr/>
            </w:rPrChange>
          </w:rPr>
          <w:delText xml:space="preserve">provide an estimate </w:delText>
        </w:r>
        <w:r w:rsidR="00B27D8F" w:rsidRPr="00DA68F0" w:rsidDel="00A56FB3">
          <w:rPr>
            <w:sz w:val="20"/>
            <w:rPrChange w:id="537" w:author="Tomas Petricek" w:date="2018-04-06T11:15:00Z">
              <w:rPr/>
            </w:rPrChange>
          </w:rPr>
          <w:delText xml:space="preserve">before </w:delText>
        </w:r>
        <w:r w:rsidR="00A93054" w:rsidRPr="00DA68F0" w:rsidDel="00A56FB3">
          <w:rPr>
            <w:sz w:val="20"/>
            <w:rPrChange w:id="538" w:author="Tomas Petricek" w:date="2018-04-06T11:15:00Z">
              <w:rPr/>
            </w:rPrChange>
          </w:rPr>
          <w:delText xml:space="preserve">showing </w:delText>
        </w:r>
        <w:r w:rsidR="00B27D8F" w:rsidRPr="00DA68F0" w:rsidDel="00A56FB3">
          <w:rPr>
            <w:sz w:val="20"/>
            <w:rPrChange w:id="539" w:author="Tomas Petricek" w:date="2018-04-06T11:15:00Z">
              <w:rPr/>
            </w:rPrChange>
          </w:rPr>
          <w:delText xml:space="preserve">the actual </w:delText>
        </w:r>
        <w:r w:rsidR="00866B5B" w:rsidRPr="00DA68F0" w:rsidDel="00A56FB3">
          <w:rPr>
            <w:sz w:val="20"/>
            <w:rPrChange w:id="540" w:author="Tomas Petricek" w:date="2018-04-06T11:15:00Z">
              <w:rPr/>
            </w:rPrChange>
          </w:rPr>
          <w:delText>data</w:delText>
        </w:r>
        <w:r w:rsidR="00EC68F8" w:rsidRPr="00DA68F0" w:rsidDel="00A56FB3">
          <w:rPr>
            <w:sz w:val="20"/>
            <w:rPrChange w:id="541" w:author="Tomas Petricek" w:date="2018-04-06T11:15:00Z">
              <w:rPr/>
            </w:rPrChange>
          </w:rPr>
          <w:delText xml:space="preserve">: this could be </w:delText>
        </w:r>
        <w:r w:rsidR="00B27D8F" w:rsidRPr="00DA68F0" w:rsidDel="00A56FB3">
          <w:rPr>
            <w:sz w:val="20"/>
            <w:rPrChange w:id="542" w:author="Tomas Petricek" w:date="2018-04-06T11:15:00Z">
              <w:rPr/>
            </w:rPrChange>
          </w:rPr>
          <w:delText xml:space="preserve">completing </w:delText>
        </w:r>
        <w:r w:rsidR="006B40C2" w:rsidRPr="00DA68F0" w:rsidDel="00A56FB3">
          <w:rPr>
            <w:sz w:val="20"/>
            <w:rPrChange w:id="543" w:author="Tomas Petricek" w:date="2018-04-06T11:15:00Z">
              <w:rPr/>
            </w:rPrChange>
          </w:rPr>
          <w:delText xml:space="preserve">a </w:delText>
        </w:r>
        <w:r w:rsidR="00B27D8F" w:rsidRPr="00DA68F0" w:rsidDel="00A56FB3">
          <w:rPr>
            <w:sz w:val="20"/>
            <w:rPrChange w:id="544" w:author="Tomas Petricek" w:date="2018-04-06T11:15:00Z">
              <w:rPr/>
            </w:rPrChange>
          </w:rPr>
          <w:delText>time series</w:delText>
        </w:r>
        <w:r w:rsidR="00D12BCD" w:rsidRPr="00DA68F0" w:rsidDel="00A56FB3">
          <w:rPr>
            <w:sz w:val="20"/>
            <w:rPrChange w:id="545" w:author="Tomas Petricek" w:date="2018-04-06T11:15:00Z">
              <w:rPr/>
            </w:rPrChange>
          </w:rPr>
          <w:delText xml:space="preserve"> (Buchanan et al., 2017)</w:delText>
        </w:r>
        <w:r w:rsidR="006B40C2" w:rsidRPr="00DA68F0" w:rsidDel="00A56FB3">
          <w:rPr>
            <w:sz w:val="20"/>
            <w:rPrChange w:id="546" w:author="Tomas Petricek" w:date="2018-04-06T11:15:00Z">
              <w:rPr/>
            </w:rPrChange>
          </w:rPr>
          <w:delText xml:space="preserve"> or guessing a number</w:delText>
        </w:r>
        <w:r w:rsidR="00D12BCD" w:rsidRPr="00DA68F0" w:rsidDel="00A56FB3">
          <w:rPr>
            <w:sz w:val="20"/>
            <w:rPrChange w:id="547" w:author="Tomas Petricek" w:date="2018-04-06T11:15:00Z">
              <w:rPr/>
            </w:rPrChange>
          </w:rPr>
          <w:delText xml:space="preserve"> (ONS, 2017)</w:delText>
        </w:r>
        <w:r w:rsidR="006B40C2" w:rsidRPr="00DA68F0" w:rsidDel="00A56FB3">
          <w:rPr>
            <w:sz w:val="20"/>
            <w:rPrChange w:id="548" w:author="Tomas Petricek" w:date="2018-04-06T11:15:00Z">
              <w:rPr/>
            </w:rPrChange>
          </w:rPr>
          <w:delText xml:space="preserve">. We develop and evaluate a number of interactive </w:delText>
        </w:r>
        <w:r w:rsidR="00866B5B" w:rsidRPr="00DA68F0" w:rsidDel="00A56FB3">
          <w:rPr>
            <w:sz w:val="20"/>
            <w:rPrChange w:id="549" w:author="Tomas Petricek" w:date="2018-04-06T11:15:00Z">
              <w:rPr/>
            </w:rPrChange>
          </w:rPr>
          <w:delText>“</w:delText>
        </w:r>
        <w:r w:rsidR="00EC68F8" w:rsidRPr="00DA68F0" w:rsidDel="00A56FB3">
          <w:rPr>
            <w:sz w:val="20"/>
            <w:rPrChange w:id="550" w:author="Tomas Petricek" w:date="2018-04-06T11:15:00Z">
              <w:rPr/>
            </w:rPrChange>
          </w:rPr>
          <w:delText>guess-first</w:delText>
        </w:r>
        <w:r w:rsidR="00866B5B" w:rsidRPr="00DA68F0" w:rsidDel="00A56FB3">
          <w:rPr>
            <w:sz w:val="20"/>
            <w:rPrChange w:id="551" w:author="Tomas Petricek" w:date="2018-04-06T11:15:00Z">
              <w:rPr/>
            </w:rPrChange>
          </w:rPr>
          <w:delText xml:space="preserve">” </w:delText>
        </w:r>
        <w:r w:rsidR="006B40C2" w:rsidRPr="00DA68F0" w:rsidDel="00A56FB3">
          <w:rPr>
            <w:sz w:val="20"/>
            <w:rPrChange w:id="552" w:author="Tomas Petricek" w:date="2018-04-06T11:15:00Z">
              <w:rPr/>
            </w:rPrChange>
          </w:rPr>
          <w:delText>visualizations</w:delText>
        </w:r>
        <w:r w:rsidR="00866B5B" w:rsidRPr="00DA68F0" w:rsidDel="00A56FB3">
          <w:rPr>
            <w:sz w:val="20"/>
            <w:rPrChange w:id="553" w:author="Tomas Petricek" w:date="2018-04-06T11:15:00Z">
              <w:rPr/>
            </w:rPrChange>
          </w:rPr>
          <w:delText xml:space="preserve"> such as the one shown in</w:delText>
        </w:r>
        <w:r w:rsidR="006B40C2" w:rsidRPr="00DA68F0" w:rsidDel="00A56FB3">
          <w:rPr>
            <w:sz w:val="20"/>
            <w:rPrChange w:id="554" w:author="Tomas Petricek" w:date="2018-04-06T11:15:00Z">
              <w:rPr/>
            </w:rPrChange>
          </w:rPr>
          <w:delText xml:space="preserve"> Figure 1</w:delText>
        </w:r>
        <w:r w:rsidR="00B27D8F" w:rsidRPr="00DA68F0" w:rsidDel="00A56FB3">
          <w:rPr>
            <w:sz w:val="20"/>
            <w:rPrChange w:id="555" w:author="Tomas Petricek" w:date="2018-04-06T11:15:00Z">
              <w:rPr/>
            </w:rPrChange>
          </w:rPr>
          <w:delText>. This way of presenting data</w:delText>
        </w:r>
        <w:r w:rsidR="006B40C2" w:rsidRPr="00DA68F0" w:rsidDel="00A56FB3">
          <w:rPr>
            <w:sz w:val="20"/>
            <w:rPrChange w:id="556" w:author="Tomas Petricek" w:date="2018-04-06T11:15:00Z">
              <w:rPr/>
            </w:rPrChange>
          </w:rPr>
          <w:delText xml:space="preserve"> </w:delText>
        </w:r>
        <w:r w:rsidR="00B27D8F" w:rsidRPr="00DA68F0" w:rsidDel="00A56FB3">
          <w:rPr>
            <w:sz w:val="20"/>
            <w:rPrChange w:id="557" w:author="Tomas Petricek" w:date="2018-04-06T11:15:00Z">
              <w:rPr/>
            </w:rPrChange>
          </w:rPr>
          <w:delText>encourage</w:delText>
        </w:r>
        <w:r w:rsidR="00EC68F8" w:rsidRPr="00DA68F0" w:rsidDel="00A56FB3">
          <w:rPr>
            <w:sz w:val="20"/>
            <w:rPrChange w:id="558" w:author="Tomas Petricek" w:date="2018-04-06T11:15:00Z">
              <w:rPr/>
            </w:rPrChange>
          </w:rPr>
          <w:delText>s</w:delText>
        </w:r>
        <w:r w:rsidR="00B27D8F" w:rsidRPr="00DA68F0" w:rsidDel="00A56FB3">
          <w:rPr>
            <w:sz w:val="20"/>
            <w:rPrChange w:id="559" w:author="Tomas Petricek" w:date="2018-04-06T11:15:00Z">
              <w:rPr/>
            </w:rPrChange>
          </w:rPr>
          <w:delText xml:space="preserve"> an active approach</w:delText>
        </w:r>
        <w:r w:rsidR="00D12BCD" w:rsidRPr="00DA68F0" w:rsidDel="00A56FB3">
          <w:rPr>
            <w:sz w:val="20"/>
            <w:rPrChange w:id="560" w:author="Tomas Petricek" w:date="2018-04-06T11:15:00Z">
              <w:rPr/>
            </w:rPrChange>
          </w:rPr>
          <w:delText>:</w:delText>
        </w:r>
        <w:r w:rsidR="00B27D8F" w:rsidRPr="00DA68F0" w:rsidDel="00A56FB3">
          <w:rPr>
            <w:sz w:val="20"/>
            <w:rPrChange w:id="561" w:author="Tomas Petricek" w:date="2018-04-06T11:15:00Z">
              <w:rPr/>
            </w:rPrChange>
          </w:rPr>
          <w:delText xml:space="preserve"> readers need to make their assumptions about the topic explicit, before they are confronted with the </w:delText>
        </w:r>
        <w:r w:rsidR="005E6061" w:rsidRPr="00DA68F0" w:rsidDel="00A56FB3">
          <w:rPr>
            <w:sz w:val="20"/>
            <w:rPrChange w:id="562" w:author="Tomas Petricek" w:date="2018-04-06T11:15:00Z">
              <w:rPr/>
            </w:rPrChange>
          </w:rPr>
          <w:delText xml:space="preserve">accurate </w:delText>
        </w:r>
        <w:r w:rsidR="00B27D8F" w:rsidRPr="00DA68F0" w:rsidDel="00A56FB3">
          <w:rPr>
            <w:sz w:val="20"/>
            <w:rPrChange w:id="563" w:author="Tomas Petricek" w:date="2018-04-06T11:15:00Z">
              <w:rPr/>
            </w:rPrChange>
          </w:rPr>
          <w:delText>data.</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018F0" w:rsidRPr="00DA68F0" w:rsidDel="00A56FB3" w14:paraId="791DBA2C" w14:textId="3CAAEDAA" w:rsidTr="00D80F81">
        <w:trPr>
          <w:del w:id="564" w:author="Tomas Petricek" w:date="2018-04-05T11:44:00Z"/>
        </w:trPr>
        <w:tc>
          <w:tcPr>
            <w:tcW w:w="4508" w:type="dxa"/>
          </w:tcPr>
          <w:p w14:paraId="430EDE53" w14:textId="3E732177" w:rsidR="00D80F81" w:rsidRPr="00DA68F0" w:rsidDel="00A56FB3" w:rsidRDefault="007018F0" w:rsidP="00DA68F0">
            <w:pPr>
              <w:jc w:val="left"/>
              <w:rPr>
                <w:del w:id="565" w:author="Tomas Petricek" w:date="2018-04-05T11:44:00Z"/>
                <w:sz w:val="20"/>
                <w:rPrChange w:id="566" w:author="Tomas Petricek" w:date="2018-04-06T11:15:00Z">
                  <w:rPr>
                    <w:del w:id="567" w:author="Tomas Petricek" w:date="2018-04-05T11:44:00Z"/>
                  </w:rPr>
                </w:rPrChange>
              </w:rPr>
              <w:pPrChange w:id="568" w:author="Tomas Petricek" w:date="2018-04-06T11:15:00Z">
                <w:pPr>
                  <w:pStyle w:val="Abstracttext"/>
                </w:pPr>
              </w:pPrChange>
            </w:pPr>
            <w:del w:id="569" w:author="Tomas Petricek" w:date="2018-04-05T11:44:00Z">
              <w:r w:rsidRPr="00DA68F0" w:rsidDel="00A56FB3">
                <w:rPr>
                  <w:noProof/>
                  <w:sz w:val="20"/>
                  <w:rPrChange w:id="570" w:author="Tomas Petricek" w:date="2018-04-06T11:15:00Z">
                    <w:rPr>
                      <w:noProof/>
                    </w:rPr>
                  </w:rPrChange>
                </w:rPr>
                <w:drawing>
                  <wp:inline distT="0" distB="0" distL="0" distR="0" wp14:anchorId="58E9EC3B" wp14:editId="27A6B95F">
                    <wp:extent cx="2271623" cy="2271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3133" cy="2283133"/>
                            </a:xfrm>
                            <a:prstGeom prst="rect">
                              <a:avLst/>
                            </a:prstGeom>
                          </pic:spPr>
                        </pic:pic>
                      </a:graphicData>
                    </a:graphic>
                  </wp:inline>
                </w:drawing>
              </w:r>
            </w:del>
          </w:p>
        </w:tc>
        <w:tc>
          <w:tcPr>
            <w:tcW w:w="4509" w:type="dxa"/>
          </w:tcPr>
          <w:p w14:paraId="2C73FF81" w14:textId="150D5CB9" w:rsidR="00D80F81" w:rsidRPr="00DA68F0" w:rsidDel="00A56FB3" w:rsidRDefault="007018F0" w:rsidP="00DA68F0">
            <w:pPr>
              <w:jc w:val="left"/>
              <w:rPr>
                <w:del w:id="571" w:author="Tomas Petricek" w:date="2018-04-05T11:44:00Z"/>
                <w:sz w:val="20"/>
                <w:rPrChange w:id="572" w:author="Tomas Petricek" w:date="2018-04-06T11:15:00Z">
                  <w:rPr>
                    <w:del w:id="573" w:author="Tomas Petricek" w:date="2018-04-05T11:44:00Z"/>
                  </w:rPr>
                </w:rPrChange>
              </w:rPr>
              <w:pPrChange w:id="574" w:author="Tomas Petricek" w:date="2018-04-06T11:15:00Z">
                <w:pPr>
                  <w:pStyle w:val="Abstracttext"/>
                </w:pPr>
              </w:pPrChange>
            </w:pPr>
            <w:del w:id="575" w:author="Tomas Petricek" w:date="2018-04-05T11:44:00Z">
              <w:r w:rsidRPr="00DA68F0" w:rsidDel="00A56FB3">
                <w:rPr>
                  <w:noProof/>
                  <w:sz w:val="20"/>
                  <w:rPrChange w:id="576" w:author="Tomas Petricek" w:date="2018-04-06T11:15:00Z">
                    <w:rPr>
                      <w:noProof/>
                    </w:rPr>
                  </w:rPrChange>
                </w:rPr>
                <w:drawing>
                  <wp:inline distT="0" distB="0" distL="0" distR="0" wp14:anchorId="04B16A93" wp14:editId="256AA4A0">
                    <wp:extent cx="2228035" cy="2260121"/>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6020" cy="2288509"/>
                            </a:xfrm>
                            <a:prstGeom prst="rect">
                              <a:avLst/>
                            </a:prstGeom>
                          </pic:spPr>
                        </pic:pic>
                      </a:graphicData>
                    </a:graphic>
                  </wp:inline>
                </w:drawing>
              </w:r>
            </w:del>
          </w:p>
        </w:tc>
      </w:tr>
    </w:tbl>
    <w:p w14:paraId="13C222C0" w14:textId="647240D1" w:rsidR="008F7DE3" w:rsidRPr="00DA68F0" w:rsidDel="00A56FB3" w:rsidRDefault="005C4E1B" w:rsidP="00DA68F0">
      <w:pPr>
        <w:jc w:val="left"/>
        <w:rPr>
          <w:del w:id="577" w:author="Tomas Petricek" w:date="2018-04-05T11:44:00Z"/>
          <w:sz w:val="20"/>
          <w:rPrChange w:id="578" w:author="Tomas Petricek" w:date="2018-04-06T11:15:00Z">
            <w:rPr>
              <w:del w:id="579" w:author="Tomas Petricek" w:date="2018-04-05T11:44:00Z"/>
            </w:rPr>
          </w:rPrChange>
        </w:rPr>
        <w:pPrChange w:id="580" w:author="Tomas Petricek" w:date="2018-04-06T11:15:00Z">
          <w:pPr>
            <w:pStyle w:val="Caption"/>
          </w:pPr>
        </w:pPrChange>
      </w:pPr>
      <w:del w:id="581" w:author="Tomas Petricek" w:date="2018-04-05T11:44:00Z">
        <w:r w:rsidRPr="00DA68F0" w:rsidDel="00A56FB3">
          <w:rPr>
            <w:b/>
            <w:sz w:val="20"/>
            <w:rPrChange w:id="582" w:author="Tomas Petricek" w:date="2018-04-06T11:15:00Z">
              <w:rPr>
                <w:b/>
              </w:rPr>
            </w:rPrChange>
          </w:rPr>
          <w:delText>Figure 1.</w:delText>
        </w:r>
        <w:r w:rsidRPr="00DA68F0" w:rsidDel="00A56FB3">
          <w:rPr>
            <w:sz w:val="20"/>
            <w:rPrChange w:id="583" w:author="Tomas Petricek" w:date="2018-04-06T11:15:00Z">
              <w:rPr/>
            </w:rPrChange>
          </w:rPr>
          <w:delText xml:space="preserve"> </w:delText>
        </w:r>
        <w:r w:rsidR="00B27D8F" w:rsidRPr="00DA68F0" w:rsidDel="00A56FB3">
          <w:rPr>
            <w:sz w:val="20"/>
            <w:rPrChange w:id="584" w:author="Tomas Petricek" w:date="2018-04-06T11:15:00Z">
              <w:rPr/>
            </w:rPrChange>
          </w:rPr>
          <w:delText>The visualization presents the breakout of the UK government expenditure. Readers are first asked to make a guess by dragging the bars (left), before they are presented with the actual data (right).</w:delText>
        </w:r>
      </w:del>
    </w:p>
    <w:p w14:paraId="23C37067" w14:textId="444FDDA8" w:rsidR="007018F0" w:rsidRPr="00DA68F0" w:rsidDel="00A56FB3" w:rsidRDefault="009D1F36" w:rsidP="00DA68F0">
      <w:pPr>
        <w:jc w:val="left"/>
        <w:rPr>
          <w:del w:id="585" w:author="Tomas Petricek" w:date="2018-04-05T11:44:00Z"/>
          <w:sz w:val="20"/>
          <w:rPrChange w:id="586" w:author="Tomas Petricek" w:date="2018-04-06T11:15:00Z">
            <w:rPr>
              <w:del w:id="587" w:author="Tomas Petricek" w:date="2018-04-05T11:44:00Z"/>
            </w:rPr>
          </w:rPrChange>
        </w:rPr>
        <w:pPrChange w:id="588" w:author="Tomas Petricek" w:date="2018-04-06T11:15:00Z">
          <w:pPr>
            <w:pStyle w:val="Heading1"/>
          </w:pPr>
        </w:pPrChange>
      </w:pPr>
      <w:del w:id="589" w:author="Tomas Petricek" w:date="2018-04-05T11:44:00Z">
        <w:r w:rsidRPr="00DA68F0" w:rsidDel="00A56FB3">
          <w:rPr>
            <w:sz w:val="20"/>
            <w:rPrChange w:id="590" w:author="Tomas Petricek" w:date="2018-04-06T11:15:00Z">
              <w:rPr/>
            </w:rPrChange>
          </w:rPr>
          <w:delText xml:space="preserve">2. </w:delText>
        </w:r>
        <w:r w:rsidR="00B27D8F" w:rsidRPr="00DA68F0" w:rsidDel="00A56FB3">
          <w:rPr>
            <w:sz w:val="20"/>
            <w:rPrChange w:id="591" w:author="Tomas Petricek" w:date="2018-04-06T11:15:00Z">
              <w:rPr/>
            </w:rPrChange>
          </w:rPr>
          <w:delText>Reports that encourage verifying data provenance</w:delText>
        </w:r>
      </w:del>
    </w:p>
    <w:p w14:paraId="0FD9951F" w14:textId="05CD1EFE" w:rsidR="00B27D8F" w:rsidRPr="00DA68F0" w:rsidDel="00A56FB3" w:rsidRDefault="00EC68F8" w:rsidP="00DA68F0">
      <w:pPr>
        <w:jc w:val="left"/>
        <w:rPr>
          <w:del w:id="592" w:author="Tomas Petricek" w:date="2018-04-05T11:44:00Z"/>
          <w:sz w:val="20"/>
          <w:rPrChange w:id="593" w:author="Tomas Petricek" w:date="2018-04-06T11:15:00Z">
            <w:rPr>
              <w:del w:id="594" w:author="Tomas Petricek" w:date="2018-04-05T11:44:00Z"/>
            </w:rPr>
          </w:rPrChange>
        </w:rPr>
        <w:pPrChange w:id="595" w:author="Tomas Petricek" w:date="2018-04-06T11:15:00Z">
          <w:pPr/>
        </w:pPrChange>
      </w:pPr>
      <w:del w:id="596" w:author="Tomas Petricek" w:date="2018-04-05T11:44:00Z">
        <w:r w:rsidRPr="00DA68F0" w:rsidDel="00A56FB3">
          <w:rPr>
            <w:sz w:val="20"/>
            <w:rPrChange w:id="597" w:author="Tomas Petricek" w:date="2018-04-06T11:15:00Z">
              <w:rPr/>
            </w:rPrChange>
          </w:rPr>
          <w:delText>The v</w:delText>
        </w:r>
        <w:r w:rsidR="00974546" w:rsidRPr="00DA68F0" w:rsidDel="00A56FB3">
          <w:rPr>
            <w:sz w:val="20"/>
            <w:rPrChange w:id="598" w:author="Tomas Petricek" w:date="2018-04-06T11:15:00Z">
              <w:rPr/>
            </w:rPrChange>
          </w:rPr>
          <w:delText xml:space="preserve">isualizations discussed in the previous section </w:delText>
        </w:r>
        <w:r w:rsidR="005E6061" w:rsidRPr="00DA68F0" w:rsidDel="00A56FB3">
          <w:rPr>
            <w:sz w:val="20"/>
            <w:rPrChange w:id="599" w:author="Tomas Petricek" w:date="2018-04-06T11:15:00Z">
              <w:rPr/>
            </w:rPrChange>
          </w:rPr>
          <w:delText xml:space="preserve">encourage readers to reflect on their own </w:delText>
        </w:r>
        <w:r w:rsidR="00974546" w:rsidRPr="00DA68F0" w:rsidDel="00A56FB3">
          <w:rPr>
            <w:sz w:val="20"/>
            <w:rPrChange w:id="600" w:author="Tomas Petricek" w:date="2018-04-06T11:15:00Z">
              <w:rPr/>
            </w:rPrChange>
          </w:rPr>
          <w:delText>predispo</w:delText>
        </w:r>
        <w:r w:rsidR="00974546" w:rsidRPr="00DA68F0" w:rsidDel="00A56FB3">
          <w:rPr>
            <w:sz w:val="20"/>
            <w:rPrChange w:id="601" w:author="Tomas Petricek" w:date="2018-04-06T11:15:00Z">
              <w:rPr/>
            </w:rPrChange>
          </w:rPr>
          <w:softHyphen/>
          <w:delText xml:space="preserve">sitions and </w:delText>
        </w:r>
        <w:r w:rsidR="005E6061" w:rsidRPr="00DA68F0" w:rsidDel="00A56FB3">
          <w:rPr>
            <w:sz w:val="20"/>
            <w:rPrChange w:id="602" w:author="Tomas Petricek" w:date="2018-04-06T11:15:00Z">
              <w:rPr/>
            </w:rPrChange>
          </w:rPr>
          <w:delText>biases</w:delText>
        </w:r>
        <w:r w:rsidRPr="00DA68F0" w:rsidDel="00A56FB3">
          <w:rPr>
            <w:sz w:val="20"/>
            <w:rPrChange w:id="603" w:author="Tomas Petricek" w:date="2018-04-06T11:15:00Z">
              <w:rPr/>
            </w:rPrChange>
          </w:rPr>
          <w:delText>, as a way</w:delText>
        </w:r>
        <w:r w:rsidR="005E6061" w:rsidRPr="00DA68F0" w:rsidDel="00A56FB3">
          <w:rPr>
            <w:sz w:val="20"/>
            <w:rPrChange w:id="604" w:author="Tomas Petricek" w:date="2018-04-06T11:15:00Z">
              <w:rPr/>
            </w:rPrChange>
          </w:rPr>
          <w:delText xml:space="preserve"> to improve understanding</w:delText>
        </w:r>
        <w:r w:rsidR="00974546" w:rsidRPr="00DA68F0" w:rsidDel="00A56FB3">
          <w:rPr>
            <w:sz w:val="20"/>
            <w:rPrChange w:id="605" w:author="Tomas Petricek" w:date="2018-04-06T11:15:00Z">
              <w:rPr/>
            </w:rPrChange>
          </w:rPr>
          <w:delText xml:space="preserve">. </w:delText>
        </w:r>
        <w:r w:rsidR="00841839" w:rsidRPr="00DA68F0" w:rsidDel="00A56FB3">
          <w:rPr>
            <w:sz w:val="20"/>
            <w:rPrChange w:id="606" w:author="Tomas Petricek" w:date="2018-04-06T11:15:00Z">
              <w:rPr/>
            </w:rPrChange>
          </w:rPr>
          <w:delText>O</w:delText>
        </w:r>
        <w:r w:rsidRPr="00DA68F0" w:rsidDel="00A56FB3">
          <w:rPr>
            <w:sz w:val="20"/>
            <w:rPrChange w:id="607" w:author="Tomas Petricek" w:date="2018-04-06T11:15:00Z">
              <w:rPr/>
            </w:rPrChange>
          </w:rPr>
          <w:delText>ther</w:delText>
        </w:r>
        <w:r w:rsidR="00866B5B" w:rsidRPr="00DA68F0" w:rsidDel="00A56FB3">
          <w:rPr>
            <w:sz w:val="20"/>
            <w:rPrChange w:id="608" w:author="Tomas Petricek" w:date="2018-04-06T11:15:00Z">
              <w:rPr/>
            </w:rPrChange>
          </w:rPr>
          <w:delText xml:space="preserve"> forms of </w:delText>
        </w:r>
        <w:r w:rsidR="00974546" w:rsidRPr="00DA68F0" w:rsidDel="00A56FB3">
          <w:rPr>
            <w:sz w:val="20"/>
            <w:rPrChange w:id="609" w:author="Tomas Petricek" w:date="2018-04-06T11:15:00Z">
              <w:rPr/>
            </w:rPrChange>
          </w:rPr>
          <w:delText xml:space="preserve">active reading </w:delText>
        </w:r>
        <w:r w:rsidR="00866B5B" w:rsidRPr="00DA68F0" w:rsidDel="00A56FB3">
          <w:rPr>
            <w:sz w:val="20"/>
            <w:rPrChange w:id="610" w:author="Tomas Petricek" w:date="2018-04-06T11:15:00Z">
              <w:rPr/>
            </w:rPrChange>
          </w:rPr>
          <w:delText xml:space="preserve">could similarly </w:delText>
        </w:r>
        <w:r w:rsidR="00974546" w:rsidRPr="00DA68F0" w:rsidDel="00A56FB3">
          <w:rPr>
            <w:sz w:val="20"/>
            <w:rPrChange w:id="611" w:author="Tomas Petricek" w:date="2018-04-06T11:15:00Z">
              <w:rPr/>
            </w:rPrChange>
          </w:rPr>
          <w:delText>enhance trust</w:delText>
        </w:r>
        <w:r w:rsidR="00841839" w:rsidRPr="00DA68F0" w:rsidDel="00A56FB3">
          <w:rPr>
            <w:sz w:val="20"/>
            <w:rPrChange w:id="612" w:author="Tomas Petricek" w:date="2018-04-06T11:15:00Z">
              <w:rPr/>
            </w:rPrChange>
          </w:rPr>
          <w:delText>,</w:delText>
        </w:r>
        <w:r w:rsidR="00974546" w:rsidRPr="00DA68F0" w:rsidDel="00A56FB3">
          <w:rPr>
            <w:sz w:val="20"/>
            <w:rPrChange w:id="613" w:author="Tomas Petricek" w:date="2018-04-06T11:15:00Z">
              <w:rPr/>
            </w:rPrChange>
          </w:rPr>
          <w:delText xml:space="preserve"> </w:delText>
        </w:r>
        <w:r w:rsidR="00841839" w:rsidRPr="00DA68F0" w:rsidDel="00A56FB3">
          <w:rPr>
            <w:sz w:val="20"/>
            <w:rPrChange w:id="614" w:author="Tomas Petricek" w:date="2018-04-06T11:15:00Z">
              <w:rPr/>
            </w:rPrChange>
          </w:rPr>
          <w:delText xml:space="preserve">by being </w:delText>
        </w:r>
        <w:r w:rsidR="00A25DBB" w:rsidRPr="00DA68F0" w:rsidDel="00A56FB3">
          <w:rPr>
            <w:sz w:val="20"/>
            <w:rPrChange w:id="615" w:author="Tomas Petricek" w:date="2018-04-06T11:15:00Z">
              <w:rPr/>
            </w:rPrChange>
          </w:rPr>
          <w:delText>transparen</w:delText>
        </w:r>
        <w:r w:rsidR="00841839" w:rsidRPr="00DA68F0" w:rsidDel="00A56FB3">
          <w:rPr>
            <w:sz w:val="20"/>
            <w:rPrChange w:id="616" w:author="Tomas Petricek" w:date="2018-04-06T11:15:00Z">
              <w:rPr/>
            </w:rPrChange>
          </w:rPr>
          <w:delText>t with users</w:delText>
        </w:r>
        <w:r w:rsidR="00A25DBB" w:rsidRPr="00DA68F0" w:rsidDel="00A56FB3">
          <w:rPr>
            <w:sz w:val="20"/>
            <w:rPrChange w:id="617" w:author="Tomas Petricek" w:date="2018-04-06T11:15:00Z">
              <w:rPr/>
            </w:rPrChange>
          </w:rPr>
          <w:delText xml:space="preserve"> about the provenance and analysis of the data.</w:delText>
        </w:r>
      </w:del>
    </w:p>
    <w:p w14:paraId="1A19EB3C" w14:textId="1449A778" w:rsidR="008E13F7" w:rsidRPr="00DA68F0" w:rsidDel="00A56FB3" w:rsidRDefault="007251F9" w:rsidP="00DA68F0">
      <w:pPr>
        <w:jc w:val="left"/>
        <w:rPr>
          <w:del w:id="618" w:author="Tomas Petricek" w:date="2018-04-05T11:44:00Z"/>
          <w:sz w:val="20"/>
          <w:rPrChange w:id="619" w:author="Tomas Petricek" w:date="2018-04-06T11:15:00Z">
            <w:rPr>
              <w:del w:id="620" w:author="Tomas Petricek" w:date="2018-04-05T11:44:00Z"/>
            </w:rPr>
          </w:rPrChange>
        </w:rPr>
        <w:pPrChange w:id="621" w:author="Tomas Petricek" w:date="2018-04-06T11:15:00Z">
          <w:pPr/>
        </w:pPrChange>
      </w:pPr>
      <w:del w:id="622" w:author="Tomas Petricek" w:date="2018-04-05T11:44:00Z">
        <w:r w:rsidRPr="00DA68F0" w:rsidDel="00A56FB3">
          <w:rPr>
            <w:sz w:val="20"/>
            <w:rPrChange w:id="623" w:author="Tomas Petricek" w:date="2018-04-06T11:15:00Z">
              <w:rPr/>
            </w:rPrChange>
          </w:rPr>
          <w:delText xml:space="preserve">To make </w:delText>
        </w:r>
        <w:r w:rsidR="00841839" w:rsidRPr="00DA68F0" w:rsidDel="00A56FB3">
          <w:rPr>
            <w:sz w:val="20"/>
            <w:rPrChange w:id="624" w:author="Tomas Petricek" w:date="2018-04-06T11:15:00Z">
              <w:rPr/>
            </w:rPrChange>
          </w:rPr>
          <w:delText xml:space="preserve">transparent the provenance of data and the accuracy of analysis, data </w:delText>
        </w:r>
        <w:r w:rsidRPr="00DA68F0" w:rsidDel="00A56FB3">
          <w:rPr>
            <w:sz w:val="20"/>
            <w:rPrChange w:id="625" w:author="Tomas Petricek" w:date="2018-04-06T11:15:00Z">
              <w:rPr/>
            </w:rPrChange>
          </w:rPr>
          <w:delText>visualization</w:delText>
        </w:r>
        <w:r w:rsidR="00841839" w:rsidRPr="00DA68F0" w:rsidDel="00A56FB3">
          <w:rPr>
            <w:sz w:val="20"/>
            <w:rPrChange w:id="626" w:author="Tomas Petricek" w:date="2018-04-06T11:15:00Z">
              <w:rPr/>
            </w:rPrChange>
          </w:rPr>
          <w:delText>s</w:delText>
        </w:r>
        <w:r w:rsidRPr="00DA68F0" w:rsidDel="00A56FB3">
          <w:rPr>
            <w:sz w:val="20"/>
            <w:rPrChange w:id="627" w:author="Tomas Petricek" w:date="2018-04-06T11:15:00Z">
              <w:rPr/>
            </w:rPrChange>
          </w:rPr>
          <w:delText xml:space="preserve"> </w:delText>
        </w:r>
        <w:r w:rsidR="00B1281C" w:rsidRPr="00DA68F0" w:rsidDel="00A56FB3">
          <w:rPr>
            <w:sz w:val="20"/>
            <w:rPrChange w:id="628" w:author="Tomas Petricek" w:date="2018-04-06T11:15:00Z">
              <w:rPr/>
            </w:rPrChange>
          </w:rPr>
          <w:delText>must be</w:delText>
        </w:r>
        <w:r w:rsidRPr="00DA68F0" w:rsidDel="00A56FB3">
          <w:rPr>
            <w:sz w:val="20"/>
            <w:rPrChange w:id="629" w:author="Tomas Petricek" w:date="2018-04-06T11:15:00Z">
              <w:rPr/>
            </w:rPrChange>
          </w:rPr>
          <w:delText xml:space="preserve"> </w:delText>
        </w:r>
        <w:r w:rsidR="008E13F7" w:rsidRPr="00DA68F0" w:rsidDel="00A56FB3">
          <w:rPr>
            <w:sz w:val="20"/>
            <w:rPrChange w:id="630" w:author="Tomas Petricek" w:date="2018-04-06T11:15:00Z">
              <w:rPr/>
            </w:rPrChange>
          </w:rPr>
          <w:delText xml:space="preserve">backed by a reproducible script that accesses data from </w:delText>
        </w:r>
        <w:r w:rsidRPr="00DA68F0" w:rsidDel="00A56FB3">
          <w:rPr>
            <w:sz w:val="20"/>
            <w:rPrChange w:id="631" w:author="Tomas Petricek" w:date="2018-04-06T11:15:00Z">
              <w:rPr/>
            </w:rPrChange>
          </w:rPr>
          <w:delText>a</w:delText>
        </w:r>
        <w:r w:rsidR="00841839" w:rsidRPr="00DA68F0" w:rsidDel="00A56FB3">
          <w:rPr>
            <w:sz w:val="20"/>
            <w:rPrChange w:id="632" w:author="Tomas Petricek" w:date="2018-04-06T11:15:00Z">
              <w:rPr/>
            </w:rPrChange>
          </w:rPr>
          <w:delText xml:space="preserve">n </w:delText>
        </w:r>
        <w:r w:rsidR="002C2DF5" w:rsidRPr="00DA68F0" w:rsidDel="00A56FB3">
          <w:rPr>
            <w:sz w:val="20"/>
            <w:rPrChange w:id="633" w:author="Tomas Petricek" w:date="2018-04-06T11:15:00Z">
              <w:rPr/>
            </w:rPrChange>
          </w:rPr>
          <w:delText>authoritative</w:delText>
        </w:r>
        <w:r w:rsidR="00841839" w:rsidRPr="00DA68F0" w:rsidDel="00A56FB3">
          <w:rPr>
            <w:sz w:val="20"/>
            <w:rPrChange w:id="634" w:author="Tomas Petricek" w:date="2018-04-06T11:15:00Z">
              <w:rPr/>
            </w:rPrChange>
          </w:rPr>
          <w:delText xml:space="preserve"> </w:delText>
        </w:r>
        <w:r w:rsidRPr="00DA68F0" w:rsidDel="00A56FB3">
          <w:rPr>
            <w:sz w:val="20"/>
            <w:rPrChange w:id="635" w:author="Tomas Petricek" w:date="2018-04-06T11:15:00Z">
              <w:rPr/>
            </w:rPrChange>
          </w:rPr>
          <w:delText>primary</w:delText>
        </w:r>
        <w:r w:rsidR="008E13F7" w:rsidRPr="00DA68F0" w:rsidDel="00A56FB3">
          <w:rPr>
            <w:sz w:val="20"/>
            <w:rPrChange w:id="636" w:author="Tomas Petricek" w:date="2018-04-06T11:15:00Z">
              <w:rPr/>
            </w:rPrChange>
          </w:rPr>
          <w:delText xml:space="preserve"> source. We explore </w:delText>
        </w:r>
        <w:r w:rsidRPr="00DA68F0" w:rsidDel="00A56FB3">
          <w:rPr>
            <w:sz w:val="20"/>
            <w:rPrChange w:id="637" w:author="Tomas Petricek" w:date="2018-04-06T11:15:00Z">
              <w:rPr/>
            </w:rPrChange>
          </w:rPr>
          <w:delText xml:space="preserve">accessible </w:delText>
        </w:r>
        <w:r w:rsidR="008E13F7" w:rsidRPr="00DA68F0" w:rsidDel="00A56FB3">
          <w:rPr>
            <w:sz w:val="20"/>
            <w:rPrChange w:id="638" w:author="Tomas Petricek" w:date="2018-04-06T11:15:00Z">
              <w:rPr/>
            </w:rPrChange>
          </w:rPr>
          <w:delText xml:space="preserve">ways of presenting </w:delText>
        </w:r>
        <w:r w:rsidRPr="00DA68F0" w:rsidDel="00A56FB3">
          <w:rPr>
            <w:sz w:val="20"/>
            <w:rPrChange w:id="639" w:author="Tomas Petricek" w:date="2018-04-06T11:15:00Z">
              <w:rPr/>
            </w:rPrChange>
          </w:rPr>
          <w:delText xml:space="preserve">such </w:delText>
        </w:r>
        <w:r w:rsidR="008E13F7" w:rsidRPr="00DA68F0" w:rsidDel="00A56FB3">
          <w:rPr>
            <w:sz w:val="20"/>
            <w:rPrChange w:id="640" w:author="Tomas Petricek" w:date="2018-04-06T11:15:00Z">
              <w:rPr/>
            </w:rPrChange>
          </w:rPr>
          <w:delText>script</w:delText>
        </w:r>
        <w:r w:rsidRPr="00DA68F0" w:rsidDel="00A56FB3">
          <w:rPr>
            <w:sz w:val="20"/>
            <w:rPrChange w:id="641" w:author="Tomas Petricek" w:date="2018-04-06T11:15:00Z">
              <w:rPr/>
            </w:rPrChange>
          </w:rPr>
          <w:delText>s</w:delText>
        </w:r>
        <w:r w:rsidR="008E13F7" w:rsidRPr="00DA68F0" w:rsidDel="00A56FB3">
          <w:rPr>
            <w:sz w:val="20"/>
            <w:rPrChange w:id="642" w:author="Tomas Petricek" w:date="2018-04-06T11:15:00Z">
              <w:rPr/>
            </w:rPrChange>
          </w:rPr>
          <w:delText xml:space="preserve"> and </w:delText>
        </w:r>
        <w:r w:rsidR="002C2DF5" w:rsidRPr="00DA68F0" w:rsidDel="00A56FB3">
          <w:rPr>
            <w:sz w:val="20"/>
            <w:rPrChange w:id="643" w:author="Tomas Petricek" w:date="2018-04-06T11:15:00Z">
              <w:rPr/>
            </w:rPrChange>
          </w:rPr>
          <w:delText xml:space="preserve">letting the user trace </w:delText>
        </w:r>
        <w:r w:rsidR="008E13F7" w:rsidRPr="00DA68F0" w:rsidDel="00A56FB3">
          <w:rPr>
            <w:sz w:val="20"/>
            <w:rPrChange w:id="644" w:author="Tomas Petricek" w:date="2018-04-06T11:15:00Z">
              <w:rPr/>
            </w:rPrChange>
          </w:rPr>
          <w:delText xml:space="preserve">the data through the </w:delText>
        </w:r>
        <w:r w:rsidR="002C2DF5" w:rsidRPr="00DA68F0" w:rsidDel="00A56FB3">
          <w:rPr>
            <w:sz w:val="20"/>
            <w:rPrChange w:id="645" w:author="Tomas Petricek" w:date="2018-04-06T11:15:00Z">
              <w:rPr/>
            </w:rPrChange>
          </w:rPr>
          <w:delText xml:space="preserve">various </w:delText>
        </w:r>
        <w:r w:rsidR="008E13F7" w:rsidRPr="00DA68F0" w:rsidDel="00A56FB3">
          <w:rPr>
            <w:sz w:val="20"/>
            <w:rPrChange w:id="646" w:author="Tomas Petricek" w:date="2018-04-06T11:15:00Z">
              <w:rPr/>
            </w:rPrChange>
          </w:rPr>
          <w:delText xml:space="preserve">transformations that </w:delText>
        </w:r>
        <w:r w:rsidR="002C2DF5" w:rsidRPr="00DA68F0" w:rsidDel="00A56FB3">
          <w:rPr>
            <w:sz w:val="20"/>
            <w:rPrChange w:id="647" w:author="Tomas Petricek" w:date="2018-04-06T11:15:00Z">
              <w:rPr/>
            </w:rPrChange>
          </w:rPr>
          <w:delText xml:space="preserve">are </w:delText>
        </w:r>
        <w:r w:rsidR="008E13F7" w:rsidRPr="00DA68F0" w:rsidDel="00A56FB3">
          <w:rPr>
            <w:sz w:val="20"/>
            <w:rPrChange w:id="648" w:author="Tomas Petricek" w:date="2018-04-06T11:15:00Z">
              <w:rPr/>
            </w:rPrChange>
          </w:rPr>
          <w:delText>applied</w:delText>
        </w:r>
        <w:r w:rsidR="002C2DF5" w:rsidRPr="00DA68F0" w:rsidDel="00A56FB3">
          <w:rPr>
            <w:sz w:val="20"/>
            <w:rPrChange w:id="649" w:author="Tomas Petricek" w:date="2018-04-06T11:15:00Z">
              <w:rPr/>
            </w:rPrChange>
          </w:rPr>
          <w:delText xml:space="preserve"> to it</w:delText>
        </w:r>
        <w:r w:rsidR="008E13F7" w:rsidRPr="00DA68F0" w:rsidDel="00A56FB3">
          <w:rPr>
            <w:sz w:val="20"/>
            <w:rPrChange w:id="650" w:author="Tomas Petricek" w:date="2018-04-06T11:15:00Z">
              <w:rPr/>
            </w:rPrChange>
          </w:rPr>
          <w:delText xml:space="preserve">. Figure 2 shows an example, </w:delText>
        </w:r>
        <w:r w:rsidR="00D12BCD" w:rsidRPr="00DA68F0" w:rsidDel="00A56FB3">
          <w:rPr>
            <w:sz w:val="20"/>
            <w:rPrChange w:id="651" w:author="Tomas Petricek" w:date="2018-04-06T11:15:00Z">
              <w:rPr/>
            </w:rPrChange>
          </w:rPr>
          <w:delText>where</w:delText>
        </w:r>
        <w:r w:rsidR="002C2DF5" w:rsidRPr="00DA68F0" w:rsidDel="00A56FB3">
          <w:rPr>
            <w:sz w:val="20"/>
            <w:rPrChange w:id="652" w:author="Tomas Petricek" w:date="2018-04-06T11:15:00Z">
              <w:rPr/>
            </w:rPrChange>
          </w:rPr>
          <w:delText xml:space="preserve"> </w:delText>
        </w:r>
        <w:r w:rsidR="008E13F7" w:rsidRPr="00DA68F0" w:rsidDel="00A56FB3">
          <w:rPr>
            <w:sz w:val="20"/>
            <w:rPrChange w:id="653" w:author="Tomas Petricek" w:date="2018-04-06T11:15:00Z">
              <w:rPr/>
            </w:rPrChange>
          </w:rPr>
          <w:delText xml:space="preserve">events related to </w:delText>
        </w:r>
        <w:r w:rsidR="002C2DF5" w:rsidRPr="00DA68F0" w:rsidDel="00A56FB3">
          <w:rPr>
            <w:sz w:val="20"/>
            <w:rPrChange w:id="654" w:author="Tomas Petricek" w:date="2018-04-06T11:15:00Z">
              <w:rPr/>
            </w:rPrChange>
          </w:rPr>
          <w:delText xml:space="preserve">the UK’s referendum on leaving </w:delText>
        </w:r>
        <w:r w:rsidR="000D5335" w:rsidRPr="00DA68F0" w:rsidDel="00A56FB3">
          <w:rPr>
            <w:sz w:val="20"/>
            <w:rPrChange w:id="655" w:author="Tomas Petricek" w:date="2018-04-06T11:15:00Z">
              <w:rPr/>
            </w:rPrChange>
          </w:rPr>
          <w:delText>the European Union</w:delText>
        </w:r>
        <w:r w:rsidR="002C2DF5" w:rsidRPr="00DA68F0" w:rsidDel="00A56FB3">
          <w:rPr>
            <w:sz w:val="20"/>
            <w:rPrChange w:id="656" w:author="Tomas Petricek" w:date="2018-04-06T11:15:00Z">
              <w:rPr/>
            </w:rPrChange>
          </w:rPr>
          <w:delText xml:space="preserve"> </w:delText>
        </w:r>
        <w:r w:rsidR="00D12BCD" w:rsidRPr="00DA68F0" w:rsidDel="00A56FB3">
          <w:rPr>
            <w:sz w:val="20"/>
            <w:rPrChange w:id="657" w:author="Tomas Petricek" w:date="2018-04-06T11:15:00Z">
              <w:rPr/>
            </w:rPrChange>
          </w:rPr>
          <w:delText xml:space="preserve">are sourced </w:delText>
        </w:r>
        <w:r w:rsidR="002C2DF5" w:rsidRPr="00DA68F0" w:rsidDel="00A56FB3">
          <w:rPr>
            <w:sz w:val="20"/>
            <w:rPrChange w:id="658" w:author="Tomas Petricek" w:date="2018-04-06T11:15:00Z">
              <w:rPr/>
            </w:rPrChange>
          </w:rPr>
          <w:delText>from Wikipedia</w:delText>
        </w:r>
        <w:r w:rsidR="000A5FD0" w:rsidRPr="00DA68F0" w:rsidDel="00A56FB3">
          <w:rPr>
            <w:sz w:val="20"/>
            <w:rPrChange w:id="659" w:author="Tomas Petricek" w:date="2018-04-06T11:15:00Z">
              <w:rPr/>
            </w:rPrChange>
          </w:rPr>
          <w:delText xml:space="preserve">. We also develop a more accessible </w:delText>
        </w:r>
        <w:r w:rsidR="00341057" w:rsidRPr="00DA68F0" w:rsidDel="00A56FB3">
          <w:rPr>
            <w:sz w:val="20"/>
            <w:rPrChange w:id="660" w:author="Tomas Petricek" w:date="2018-04-06T11:15:00Z">
              <w:rPr/>
            </w:rPrChange>
          </w:rPr>
          <w:delText xml:space="preserve">block-based </w:delText>
        </w:r>
        <w:r w:rsidR="000A5FD0" w:rsidRPr="00DA68F0" w:rsidDel="00A56FB3">
          <w:rPr>
            <w:sz w:val="20"/>
            <w:rPrChange w:id="661" w:author="Tomas Petricek" w:date="2018-04-06T11:15:00Z">
              <w:rPr/>
            </w:rPrChange>
          </w:rPr>
          <w:delText>way of presenting the script to non-programmers</w:delText>
        </w:r>
        <w:r w:rsidR="00D12BCD" w:rsidRPr="00DA68F0" w:rsidDel="00A56FB3">
          <w:rPr>
            <w:sz w:val="20"/>
            <w:rPrChange w:id="662" w:author="Tomas Petricek" w:date="2018-04-06T11:15:00Z">
              <w:rPr/>
            </w:rPrChange>
          </w:rPr>
          <w:delText>.</w:delText>
        </w:r>
        <w:r w:rsidR="00341057" w:rsidRPr="00DA68F0" w:rsidDel="00A56FB3">
          <w:rPr>
            <w:rStyle w:val="FootnoteReference"/>
            <w:sz w:val="20"/>
            <w:rPrChange w:id="663" w:author="Tomas Petricek" w:date="2018-04-06T11:15:00Z">
              <w:rPr>
                <w:rStyle w:val="FootnoteReference"/>
              </w:rPr>
            </w:rPrChange>
          </w:rPr>
          <w:footnoteReference w:id="1"/>
        </w:r>
        <w:r w:rsidR="000A5FD0" w:rsidRPr="00DA68F0" w:rsidDel="00A56FB3">
          <w:rPr>
            <w:sz w:val="20"/>
            <w:rPrChange w:id="666" w:author="Tomas Petricek" w:date="2018-04-06T11:15:00Z">
              <w:rPr/>
            </w:rPrChange>
          </w:rPr>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5C4E1B" w:rsidRPr="00DA68F0" w:rsidDel="00A56FB3" w14:paraId="2A687FB7" w14:textId="6457B95F" w:rsidTr="005C4E1B">
        <w:trPr>
          <w:del w:id="667" w:author="Tomas Petricek" w:date="2018-04-05T11:44:00Z"/>
        </w:trPr>
        <w:tc>
          <w:tcPr>
            <w:tcW w:w="4508" w:type="dxa"/>
          </w:tcPr>
          <w:p w14:paraId="0A5ACC2C" w14:textId="6653144F" w:rsidR="005C4E1B" w:rsidRPr="00DA68F0" w:rsidDel="00A56FB3" w:rsidRDefault="005C4E1B" w:rsidP="00DA68F0">
            <w:pPr>
              <w:jc w:val="left"/>
              <w:rPr>
                <w:del w:id="668" w:author="Tomas Petricek" w:date="2018-04-05T11:44:00Z"/>
                <w:sz w:val="20"/>
                <w:rPrChange w:id="669" w:author="Tomas Petricek" w:date="2018-04-06T11:15:00Z">
                  <w:rPr>
                    <w:del w:id="670" w:author="Tomas Petricek" w:date="2018-04-05T11:44:00Z"/>
                  </w:rPr>
                </w:rPrChange>
              </w:rPr>
              <w:pPrChange w:id="671" w:author="Tomas Petricek" w:date="2018-04-06T11:15:00Z">
                <w:pPr>
                  <w:pStyle w:val="Abstracttext"/>
                </w:pPr>
              </w:pPrChange>
            </w:pPr>
            <w:del w:id="672" w:author="Tomas Petricek" w:date="2018-04-05T11:44:00Z">
              <w:r w:rsidRPr="00DA68F0" w:rsidDel="00A56FB3">
                <w:rPr>
                  <w:noProof/>
                  <w:sz w:val="20"/>
                  <w:rPrChange w:id="673" w:author="Tomas Petricek" w:date="2018-04-06T11:15:00Z">
                    <w:rPr>
                      <w:noProof/>
                    </w:rPr>
                  </w:rPrChange>
                </w:rPr>
                <w:drawing>
                  <wp:inline distT="0" distB="0" distL="0" distR="0" wp14:anchorId="757BB414" wp14:editId="75920C12">
                    <wp:extent cx="2707896"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011" cy="2021018"/>
                            </a:xfrm>
                            <a:prstGeom prst="rect">
                              <a:avLst/>
                            </a:prstGeom>
                          </pic:spPr>
                        </pic:pic>
                      </a:graphicData>
                    </a:graphic>
                  </wp:inline>
                </w:drawing>
              </w:r>
            </w:del>
          </w:p>
        </w:tc>
        <w:tc>
          <w:tcPr>
            <w:tcW w:w="4509" w:type="dxa"/>
          </w:tcPr>
          <w:p w14:paraId="58575BC5" w14:textId="656EBD0E" w:rsidR="005C4E1B" w:rsidRPr="00DA68F0" w:rsidDel="00A56FB3" w:rsidRDefault="005C4E1B" w:rsidP="00DA68F0">
            <w:pPr>
              <w:jc w:val="left"/>
              <w:rPr>
                <w:del w:id="674" w:author="Tomas Petricek" w:date="2018-04-05T11:44:00Z"/>
                <w:sz w:val="20"/>
                <w:rPrChange w:id="675" w:author="Tomas Petricek" w:date="2018-04-06T11:15:00Z">
                  <w:rPr>
                    <w:del w:id="676" w:author="Tomas Petricek" w:date="2018-04-05T11:44:00Z"/>
                  </w:rPr>
                </w:rPrChange>
              </w:rPr>
              <w:pPrChange w:id="677" w:author="Tomas Petricek" w:date="2018-04-06T11:15:00Z">
                <w:pPr>
                  <w:pStyle w:val="Abstracttext"/>
                </w:pPr>
              </w:pPrChange>
            </w:pPr>
            <w:del w:id="678" w:author="Tomas Petricek" w:date="2018-04-05T11:44:00Z">
              <w:r w:rsidRPr="00DA68F0" w:rsidDel="00A56FB3">
                <w:rPr>
                  <w:noProof/>
                  <w:sz w:val="20"/>
                  <w:rPrChange w:id="679" w:author="Tomas Petricek" w:date="2018-04-06T11:15:00Z">
                    <w:rPr>
                      <w:noProof/>
                    </w:rPr>
                  </w:rPrChange>
                </w:rPr>
                <w:drawing>
                  <wp:inline distT="0" distB="0" distL="0" distR="0" wp14:anchorId="236096C1" wp14:editId="086C55EE">
                    <wp:extent cx="2604633" cy="1915315"/>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4230" cy="1929725"/>
                            </a:xfrm>
                            <a:prstGeom prst="rect">
                              <a:avLst/>
                            </a:prstGeom>
                          </pic:spPr>
                        </pic:pic>
                      </a:graphicData>
                    </a:graphic>
                  </wp:inline>
                </w:drawing>
              </w:r>
            </w:del>
          </w:p>
        </w:tc>
      </w:tr>
    </w:tbl>
    <w:p w14:paraId="00BEF27A" w14:textId="77777777" w:rsidR="0069467D" w:rsidRPr="00DA68F0" w:rsidRDefault="0069467D" w:rsidP="00DA68F0">
      <w:pPr>
        <w:jc w:val="left"/>
        <w:rPr>
          <w:ins w:id="680" w:author="Tomas Petricek" w:date="2018-04-06T10:59:00Z"/>
          <w:b/>
          <w:sz w:val="20"/>
          <w:rPrChange w:id="681" w:author="Tomas Petricek" w:date="2018-04-06T11:15:00Z">
            <w:rPr>
              <w:ins w:id="682" w:author="Tomas Petricek" w:date="2018-04-06T10:59:00Z"/>
              <w:b/>
            </w:rPr>
          </w:rPrChange>
        </w:rPr>
        <w:pPrChange w:id="683" w:author="Tomas Petricek" w:date="2018-04-06T11:15:00Z">
          <w:pPr/>
        </w:pPrChange>
      </w:pPr>
    </w:p>
    <w:p w14:paraId="284DB6ED" w14:textId="77777777" w:rsidR="0069467D" w:rsidRPr="00DA68F0" w:rsidRDefault="0069467D" w:rsidP="00DA68F0">
      <w:pPr>
        <w:overflowPunct/>
        <w:autoSpaceDE/>
        <w:autoSpaceDN/>
        <w:adjustRightInd/>
        <w:spacing w:after="0"/>
        <w:jc w:val="left"/>
        <w:textAlignment w:val="auto"/>
        <w:rPr>
          <w:ins w:id="684" w:author="Tomas Petricek" w:date="2018-04-06T10:59:00Z"/>
          <w:b/>
          <w:sz w:val="20"/>
          <w:rPrChange w:id="685" w:author="Tomas Petricek" w:date="2018-04-06T11:15:00Z">
            <w:rPr>
              <w:ins w:id="686" w:author="Tomas Petricek" w:date="2018-04-06T10:59:00Z"/>
              <w:b/>
            </w:rPr>
          </w:rPrChange>
        </w:rPr>
      </w:pPr>
      <w:ins w:id="687" w:author="Tomas Petricek" w:date="2018-04-06T10:59:00Z">
        <w:r w:rsidRPr="00DA68F0">
          <w:rPr>
            <w:b/>
            <w:sz w:val="20"/>
            <w:rPrChange w:id="688" w:author="Tomas Petricek" w:date="2018-04-06T11:15:00Z">
              <w:rPr>
                <w:b/>
              </w:rPr>
            </w:rPrChange>
          </w:rPr>
          <w:br w:type="page"/>
        </w:r>
      </w:ins>
    </w:p>
    <w:p w14:paraId="68956B97" w14:textId="77777777" w:rsidR="0052066B" w:rsidRDefault="0052066B" w:rsidP="0069467D">
      <w:pPr>
        <w:pStyle w:val="Heading1"/>
        <w:rPr>
          <w:ins w:id="689" w:author="Tomas Petricek" w:date="2018-04-06T11:19:00Z"/>
        </w:rPr>
        <w:sectPr w:rsidR="0052066B" w:rsidSect="0069467D">
          <w:endnotePr>
            <w:numFmt w:val="decimal"/>
          </w:endnotePr>
          <w:type w:val="continuous"/>
          <w:pgSz w:w="11907" w:h="16840" w:code="9"/>
          <w:pgMar w:top="873" w:right="1440" w:bottom="1440" w:left="1440" w:header="862" w:footer="862" w:gutter="0"/>
          <w:paperSrc w:first="15" w:other="15"/>
          <w:cols w:space="720"/>
          <w:titlePg/>
        </w:sectPr>
      </w:pPr>
    </w:p>
    <w:p w14:paraId="5971666A" w14:textId="1A3B1B5D" w:rsidR="009D1F36" w:rsidDel="00A56FB3" w:rsidRDefault="005C4E1B" w:rsidP="0069467D">
      <w:pPr>
        <w:pStyle w:val="Heading1"/>
        <w:rPr>
          <w:del w:id="690" w:author="Tomas Petricek" w:date="2018-04-05T11:44:00Z"/>
        </w:rPr>
        <w:pPrChange w:id="691" w:author="Tomas Petricek" w:date="2018-04-06T10:59:00Z">
          <w:pPr>
            <w:pStyle w:val="Caption"/>
          </w:pPr>
        </w:pPrChange>
      </w:pPr>
      <w:del w:id="692" w:author="Tomas Petricek" w:date="2018-04-05T11:44:00Z">
        <w:r w:rsidRPr="005C4E1B" w:rsidDel="00A56FB3">
          <w:lastRenderedPageBreak/>
          <w:delText xml:space="preserve">Figure </w:delText>
        </w:r>
        <w:r w:rsidDel="00A56FB3">
          <w:delText>2</w:delText>
        </w:r>
        <w:r w:rsidRPr="005C4E1B" w:rsidDel="00A56FB3">
          <w:delText>.</w:delText>
        </w:r>
        <w:r w:rsidDel="00A56FB3">
          <w:delText xml:space="preserve"> </w:delText>
        </w:r>
        <w:r w:rsidR="00011C6E" w:rsidDel="00A56FB3">
          <w:delText xml:space="preserve">The </w:delText>
        </w:r>
        <w:r w:rsidR="003A7F86" w:rsidDel="00A56FB3">
          <w:delText xml:space="preserve">script </w:delText>
        </w:r>
        <w:r w:rsidR="000D5335" w:rsidDel="00A56FB3">
          <w:delText xml:space="preserve">reads events from Wikipedia and searches for “Leave the EU” (left). When users navigate </w:delText>
        </w:r>
        <w:r w:rsidR="003A7F86" w:rsidDel="00A56FB3">
          <w:br/>
        </w:r>
        <w:r w:rsidR="000D5335" w:rsidDel="00A56FB3">
          <w:delText xml:space="preserve">through the </w:delText>
        </w:r>
        <w:r w:rsidR="003A7F86" w:rsidDel="00A56FB3">
          <w:delText>script</w:delText>
        </w:r>
        <w:r w:rsidR="000D5335" w:rsidDel="00A56FB3">
          <w:delText xml:space="preserve">, they see a preview illustrating </w:delText>
        </w:r>
        <w:r w:rsidR="003A7F86" w:rsidDel="00A56FB3">
          <w:delText xml:space="preserve">each </w:delText>
        </w:r>
        <w:r w:rsidR="000D5335" w:rsidDel="00A56FB3">
          <w:delText xml:space="preserve">step </w:delText>
        </w:r>
        <w:r w:rsidR="003A7F86" w:rsidDel="00A56FB3">
          <w:delText xml:space="preserve">and can verify the </w:delText>
        </w:r>
        <w:r w:rsidR="00A93054" w:rsidDel="00A56FB3">
          <w:delText>acc</w:delText>
        </w:r>
        <w:r w:rsidR="000A5FD0" w:rsidDel="00A56FB3">
          <w:delText>u</w:delText>
        </w:r>
        <w:r w:rsidR="00A93054" w:rsidDel="00A56FB3">
          <w:delText>racy</w:delText>
        </w:r>
        <w:r w:rsidR="003A7F86" w:rsidDel="00A56FB3">
          <w:delText xml:space="preserve"> of the analysis </w:delText>
        </w:r>
        <w:r w:rsidR="000D5335" w:rsidDel="00A56FB3">
          <w:delText>(right).</w:delText>
        </w:r>
      </w:del>
    </w:p>
    <w:p w14:paraId="7E8537F0" w14:textId="1B33FB10" w:rsidR="008E13F7" w:rsidDel="00A56FB3" w:rsidRDefault="009D1F36" w:rsidP="0069467D">
      <w:pPr>
        <w:pStyle w:val="Heading1"/>
        <w:rPr>
          <w:del w:id="693" w:author="Tomas Petricek" w:date="2018-04-05T11:44:00Z"/>
        </w:rPr>
        <w:pPrChange w:id="694" w:author="Tomas Petricek" w:date="2018-04-06T10:59:00Z">
          <w:pPr>
            <w:pStyle w:val="Heading1"/>
          </w:pPr>
        </w:pPrChange>
      </w:pPr>
      <w:del w:id="695" w:author="Tomas Petricek" w:date="2018-04-05T11:44:00Z">
        <w:r w:rsidDel="00A56FB3">
          <w:delText xml:space="preserve">3. Can </w:delText>
        </w:r>
        <w:r w:rsidR="00C23207" w:rsidDel="00A56FB3">
          <w:delText>R</w:delText>
        </w:r>
        <w:r w:rsidDel="00A56FB3">
          <w:delText>ead</w:delText>
        </w:r>
        <w:r w:rsidR="00252D43" w:rsidDel="00A56FB3">
          <w:delText>/</w:delText>
        </w:r>
        <w:r w:rsidR="00C23207" w:rsidDel="00A56FB3">
          <w:delText>W</w:delText>
        </w:r>
        <w:r w:rsidDel="00A56FB3">
          <w:delText xml:space="preserve">rite </w:delText>
        </w:r>
        <w:r w:rsidR="00C23207" w:rsidDel="00A56FB3">
          <w:delText>N</w:delText>
        </w:r>
        <w:r w:rsidDel="00A56FB3">
          <w:delText>ews increase trust</w:delText>
        </w:r>
        <w:r w:rsidR="00C23207" w:rsidDel="00A56FB3">
          <w:delText xml:space="preserve"> and understanding?</w:delText>
        </w:r>
      </w:del>
    </w:p>
    <w:p w14:paraId="5D03DFC6" w14:textId="4EE55B5F" w:rsidR="00A25DBB" w:rsidDel="00A56FB3" w:rsidRDefault="00B1281C" w:rsidP="0069467D">
      <w:pPr>
        <w:pStyle w:val="Heading1"/>
        <w:rPr>
          <w:del w:id="696" w:author="Tomas Petricek" w:date="2018-04-05T11:44:00Z"/>
        </w:rPr>
        <w:pPrChange w:id="697" w:author="Tomas Petricek" w:date="2018-04-06T10:59:00Z">
          <w:pPr/>
        </w:pPrChange>
      </w:pPr>
      <w:del w:id="698" w:author="Tomas Petricek" w:date="2018-04-05T11:44:00Z">
        <w:r w:rsidRPr="00B1281C" w:rsidDel="00A56FB3">
          <w:delText xml:space="preserve">Our study contributes to ongoing debates over the shifting epistemologies of newsgathering. </w:delText>
        </w:r>
        <w:r w:rsidR="00A93054" w:rsidDel="00A56FB3">
          <w:delText>I</w:delText>
        </w:r>
        <w:r w:rsidRPr="00B1281C" w:rsidDel="00A56FB3">
          <w:delText xml:space="preserve">n contrast to earlier studies, we focus on news at the point of </w:delText>
        </w:r>
        <w:r w:rsidRPr="002C2DF5" w:rsidDel="00A56FB3">
          <w:rPr>
            <w:i/>
          </w:rPr>
          <w:delText>reception</w:delText>
        </w:r>
        <w:r w:rsidRPr="00B1281C" w:rsidDel="00A56FB3">
          <w:delText xml:space="preserve">, rather than the point of </w:delText>
        </w:r>
        <w:r w:rsidRPr="002C2DF5" w:rsidDel="00A56FB3">
          <w:rPr>
            <w:i/>
          </w:rPr>
          <w:delText>broadcast</w:delText>
        </w:r>
        <w:r w:rsidRPr="00B1281C" w:rsidDel="00A56FB3">
          <w:delText>, by investigating how ordinary consumers both understand and trust in the evidence they are presented with.</w:delText>
        </w:r>
        <w:r w:rsidDel="00A56FB3">
          <w:delText xml:space="preserve"> </w:delText>
        </w:r>
        <w:r w:rsidR="00C23207" w:rsidDel="00A56FB3">
          <w:delText>B</w:delText>
        </w:r>
        <w:r w:rsidR="00F21074" w:rsidDel="00A56FB3">
          <w:delText>y presenting</w:delText>
        </w:r>
        <w:r w:rsidR="00C23207" w:rsidDel="00A56FB3">
          <w:delText xml:space="preserve"> </w:delText>
        </w:r>
        <w:r w:rsidR="00C23207" w:rsidRPr="00C23207" w:rsidDel="00A56FB3">
          <w:delText xml:space="preserve">not just the </w:delText>
        </w:r>
        <w:r w:rsidR="00D12BCD" w:rsidDel="00A56FB3">
          <w:delText xml:space="preserve">end product </w:delText>
        </w:r>
        <w:r w:rsidR="002C2DF5" w:rsidDel="00A56FB3">
          <w:delText>of data journalism</w:delText>
        </w:r>
        <w:r w:rsidR="006F2EE8" w:rsidDel="00A56FB3">
          <w:delText>,</w:delText>
        </w:r>
        <w:r w:rsidR="00F21074" w:rsidDel="00A56FB3">
          <w:delText xml:space="preserve"> but </w:delText>
        </w:r>
        <w:r w:rsidR="002C2DF5" w:rsidDel="00A56FB3">
          <w:delText xml:space="preserve">the </w:delText>
        </w:r>
        <w:r w:rsidR="00F21074" w:rsidDel="00A56FB3">
          <w:delText>steps</w:delText>
        </w:r>
        <w:r w:rsidR="00D12BCD" w:rsidDel="00A56FB3">
          <w:delText xml:space="preserve"> involved in </w:delText>
        </w:r>
        <w:r w:rsidDel="00A56FB3">
          <w:delText>it</w:delText>
        </w:r>
        <w:r w:rsidR="00C23207" w:rsidDel="00A56FB3">
          <w:delText xml:space="preserve">, we </w:delText>
        </w:r>
        <w:r w:rsidR="00D12BCD" w:rsidDel="00A56FB3">
          <w:delText xml:space="preserve">aim </w:delText>
        </w:r>
        <w:r w:rsidR="00C23207" w:rsidDel="00A56FB3">
          <w:delText>to improve readers’ trust in the information presented</w:delText>
        </w:r>
        <w:r w:rsidR="00D12BCD" w:rsidDel="00A56FB3">
          <w:delText>,</w:delText>
        </w:r>
        <w:r w:rsidR="00A93054" w:rsidDel="00A56FB3">
          <w:delText xml:space="preserve"> and set a new standard for transparency</w:delText>
        </w:r>
        <w:r w:rsidR="002C2DF5" w:rsidDel="00A56FB3">
          <w:delText xml:space="preserve"> in reporting</w:delText>
        </w:r>
        <w:r w:rsidDel="00A56FB3">
          <w:delText>.</w:delText>
        </w:r>
        <w:r w:rsidR="00C23207" w:rsidDel="00A56FB3">
          <w:delText xml:space="preserve"> By inviting readers to contribute their estimates</w:delText>
        </w:r>
        <w:r w:rsidR="00706C6B" w:rsidDel="00A56FB3">
          <w:delText xml:space="preserve">, </w:delText>
        </w:r>
        <w:r w:rsidR="00C23207" w:rsidDel="00A56FB3">
          <w:delText xml:space="preserve">we hope to </w:delText>
        </w:r>
        <w:r w:rsidR="00E0490A" w:rsidDel="00A56FB3">
          <w:delText xml:space="preserve">encourage critical thinking and ultimately improve readers’ understanding. </w:delText>
        </w:r>
      </w:del>
    </w:p>
    <w:p w14:paraId="437BCD2D" w14:textId="15D94798" w:rsidR="000B6599" w:rsidDel="00A56FB3" w:rsidRDefault="00E0490A" w:rsidP="0069467D">
      <w:pPr>
        <w:pStyle w:val="Heading1"/>
        <w:rPr>
          <w:del w:id="699" w:author="Tomas Petricek" w:date="2018-04-05T11:44:00Z"/>
        </w:rPr>
        <w:pPrChange w:id="700" w:author="Tomas Petricek" w:date="2018-04-06T10:59:00Z">
          <w:pPr/>
        </w:pPrChange>
      </w:pPr>
      <w:del w:id="701" w:author="Tomas Petricek" w:date="2018-04-05T11:44:00Z">
        <w:r w:rsidDel="00A56FB3">
          <w:delText>To test these hypothes</w:delText>
        </w:r>
        <w:r w:rsidR="006F2EE8" w:rsidDel="00A56FB3">
          <w:delText>e</w:delText>
        </w:r>
        <w:r w:rsidDel="00A56FB3">
          <w:delText>s,</w:delText>
        </w:r>
        <w:r w:rsidR="00A93054" w:rsidDel="00A56FB3">
          <w:delText xml:space="preserve"> </w:delText>
        </w:r>
        <w:r w:rsidR="00A25DBB" w:rsidDel="00A56FB3">
          <w:delText xml:space="preserve">the paper </w:delText>
        </w:r>
        <w:r w:rsidDel="00A56FB3">
          <w:delText>present</w:delText>
        </w:r>
        <w:r w:rsidR="00A93054" w:rsidDel="00A56FB3">
          <w:delText>s</w:delText>
        </w:r>
        <w:r w:rsidDel="00A56FB3">
          <w:delText xml:space="preserve"> </w:delText>
        </w:r>
        <w:r w:rsidRPr="00E0490A" w:rsidDel="00A56FB3">
          <w:delText>an experimental case study</w:delText>
        </w:r>
        <w:r w:rsidR="00A25DBB" w:rsidDel="00A56FB3">
          <w:delText>,</w:delText>
        </w:r>
        <w:r w:rsidRPr="00E0490A" w:rsidDel="00A56FB3">
          <w:delText xml:space="preserve"> in which we expose Mechanical Turk participants to government spending data </w:delText>
        </w:r>
        <w:r w:rsidR="00A25DBB" w:rsidDel="00A56FB3">
          <w:delText xml:space="preserve">through our interface, and measure the extent to which reported levels of (i) understanding and (ii) trust change, as compared with a more standard digital news interface. </w:delText>
        </w:r>
      </w:del>
    </w:p>
    <w:p w14:paraId="77CC8151" w14:textId="4D75AF7E" w:rsidR="00E0490A" w:rsidDel="00A56FB3" w:rsidRDefault="00A25DBB" w:rsidP="0069467D">
      <w:pPr>
        <w:pStyle w:val="Heading1"/>
        <w:rPr>
          <w:del w:id="702" w:author="Tomas Petricek" w:date="2018-04-05T11:44:00Z"/>
        </w:rPr>
        <w:pPrChange w:id="703" w:author="Tomas Petricek" w:date="2018-04-06T10:59:00Z">
          <w:pPr/>
        </w:pPrChange>
      </w:pPr>
      <w:del w:id="704" w:author="Tomas Petricek" w:date="2018-04-05T11:44:00Z">
        <w:r w:rsidDel="00A56FB3">
          <w:delText>These findings help us ascertain the extent to which chang</w:delText>
        </w:r>
        <w:r w:rsidR="000B6599" w:rsidDel="00A56FB3">
          <w:delText>ing</w:delText>
        </w:r>
        <w:r w:rsidDel="00A56FB3">
          <w:delText xml:space="preserve"> how data journalism </w:delText>
        </w:r>
        <w:r w:rsidR="000B6599" w:rsidDel="00A56FB3">
          <w:delText>i</w:delText>
        </w:r>
        <w:r w:rsidDel="00A56FB3">
          <w:delText xml:space="preserve">s experienced by users </w:delText>
        </w:r>
        <w:r w:rsidR="000B6599" w:rsidDel="00A56FB3">
          <w:delText xml:space="preserve">improves </w:delText>
        </w:r>
        <w:r w:rsidDel="00A56FB3">
          <w:delText xml:space="preserve">understanding of and trust in the news in the digital age. </w:delText>
        </w:r>
      </w:del>
    </w:p>
    <w:p w14:paraId="6E50D353" w14:textId="6F4057A1" w:rsidR="00D60E23" w:rsidRPr="00D60E23" w:rsidDel="00A56FB3" w:rsidRDefault="00E86CD9" w:rsidP="0069467D">
      <w:pPr>
        <w:pStyle w:val="Heading1"/>
        <w:rPr>
          <w:del w:id="705" w:author="Tomas Petricek" w:date="2018-04-05T11:44:00Z"/>
        </w:rPr>
        <w:pPrChange w:id="706" w:author="Tomas Petricek" w:date="2018-04-06T10:59:00Z">
          <w:pPr>
            <w:pStyle w:val="Heading1"/>
          </w:pPr>
        </w:pPrChange>
      </w:pPr>
      <w:del w:id="707" w:author="Tomas Petricek" w:date="2018-04-05T11:44:00Z">
        <w:r w:rsidRPr="00A42558" w:rsidDel="00A56FB3">
          <w:delText>References</w:delText>
        </w:r>
      </w:del>
    </w:p>
    <w:p w14:paraId="1629085E" w14:textId="04542D08" w:rsidR="00341057" w:rsidRPr="00D60E23" w:rsidDel="00A56FB3" w:rsidRDefault="00341057" w:rsidP="0069467D">
      <w:pPr>
        <w:pStyle w:val="Heading1"/>
        <w:rPr>
          <w:del w:id="708" w:author="Tomas Petricek" w:date="2018-04-05T11:44:00Z"/>
        </w:rPr>
        <w:pPrChange w:id="709" w:author="Tomas Petricek" w:date="2018-04-06T10:59:00Z">
          <w:pPr>
            <w:pStyle w:val="Bibliography"/>
          </w:pPr>
        </w:pPrChange>
      </w:pPr>
      <w:del w:id="710" w:author="Tomas Petricek" w:date="2018-04-05T11:44:00Z">
        <w:r w:rsidDel="00A56FB3">
          <w:delText xml:space="preserve">Buchanan, L., Park, H. &amp; Pearce, A. (2017). </w:delText>
        </w:r>
        <w:r w:rsidRPr="00D60E23" w:rsidDel="00A56FB3">
          <w:delText>You Draw It: What Got Better or Worse During Obama’s Presidency</w:delText>
        </w:r>
        <w:r w:rsidDel="00A56FB3">
          <w:delText xml:space="preserve">. The New York Times. Available online at: </w:delText>
        </w:r>
        <w:r w:rsidR="00AD317B" w:rsidDel="00A56FB3">
          <w:fldChar w:fldCharType="begin"/>
        </w:r>
        <w:r w:rsidR="00AD317B" w:rsidDel="00A56FB3">
          <w:delInstrText xml:space="preserve"> HYPERLINK "https://www.nytimes.com/interactive/2017/01/15/us/politics/you-draw-obama-legacy.html" </w:delInstrText>
        </w:r>
        <w:r w:rsidR="00AD317B" w:rsidDel="00A56FB3">
          <w:fldChar w:fldCharType="separate"/>
        </w:r>
        <w:r w:rsidRPr="00B54899" w:rsidDel="00A56FB3">
          <w:rPr>
            <w:rStyle w:val="Hyperlink"/>
          </w:rPr>
          <w:delText>https://www.nytimes.com/interactive/2017/01/15/us/politics/you-draw-obama-legacy.html</w:delText>
        </w:r>
        <w:r w:rsidR="00AD317B" w:rsidDel="00A56FB3">
          <w:rPr>
            <w:rStyle w:val="Hyperlink"/>
          </w:rPr>
          <w:fldChar w:fldCharType="end"/>
        </w:r>
        <w:r w:rsidDel="00A56FB3">
          <w:delText xml:space="preserve"> </w:delText>
        </w:r>
        <w:r w:rsidRPr="00D60E23" w:rsidDel="00A56FB3">
          <w:delText xml:space="preserve"> </w:delText>
        </w:r>
      </w:del>
    </w:p>
    <w:p w14:paraId="067196B3" w14:textId="077FDE29" w:rsidR="000B6599" w:rsidDel="00A56FB3" w:rsidRDefault="000B6599" w:rsidP="0069467D">
      <w:pPr>
        <w:pStyle w:val="Heading1"/>
        <w:rPr>
          <w:del w:id="711" w:author="Tomas Petricek" w:date="2018-04-05T11:44:00Z"/>
        </w:rPr>
        <w:pPrChange w:id="712" w:author="Tomas Petricek" w:date="2018-04-06T10:59:00Z">
          <w:pPr>
            <w:pStyle w:val="Bibliography"/>
          </w:pPr>
        </w:pPrChange>
      </w:pPr>
      <w:del w:id="713" w:author="Tomas Petricek" w:date="2018-04-05T11:44:00Z">
        <w:r w:rsidRPr="000B6599" w:rsidDel="00A56FB3">
          <w:delText xml:space="preserve">Lessig, L. (2008). Remix: Making art and commerce thrive in the hybrid economy. </w:delText>
        </w:r>
        <w:r w:rsidDel="00A56FB3">
          <w:delText xml:space="preserve">New York: </w:delText>
        </w:r>
        <w:r w:rsidRPr="000B6599" w:rsidDel="00A56FB3">
          <w:delText>Penguin.</w:delText>
        </w:r>
      </w:del>
    </w:p>
    <w:p w14:paraId="19951337" w14:textId="2097B539" w:rsidR="00D12BCD" w:rsidDel="00A56FB3" w:rsidRDefault="00D12BCD" w:rsidP="0069467D">
      <w:pPr>
        <w:pStyle w:val="Heading1"/>
        <w:rPr>
          <w:del w:id="714" w:author="Tomas Petricek" w:date="2018-04-05T11:44:00Z"/>
        </w:rPr>
        <w:pPrChange w:id="715" w:author="Tomas Petricek" w:date="2018-04-06T10:59:00Z">
          <w:pPr>
            <w:pStyle w:val="Bibliography"/>
          </w:pPr>
        </w:pPrChange>
      </w:pPr>
      <w:del w:id="716" w:author="Tomas Petricek" w:date="2018-04-05T11:44:00Z">
        <w:r w:rsidDel="00A56FB3">
          <w:delText>Maloney, J., Resnick, M., Rusk, N., Silverman, B., &amp; Eastmond, E. (2010). The Scratch programming language and environment. ACM Transactions on Computing Education (TOCE), 10(4), 16.</w:delText>
        </w:r>
      </w:del>
    </w:p>
    <w:p w14:paraId="437FE78D" w14:textId="7CD0C933" w:rsidR="00D60E23" w:rsidDel="00A56FB3" w:rsidRDefault="00D60E23" w:rsidP="0069467D">
      <w:pPr>
        <w:pStyle w:val="Heading1"/>
        <w:rPr>
          <w:del w:id="717" w:author="Tomas Petricek" w:date="2018-04-05T11:44:00Z"/>
        </w:rPr>
        <w:pPrChange w:id="718" w:author="Tomas Petricek" w:date="2018-04-06T10:59:00Z">
          <w:pPr>
            <w:pStyle w:val="Bibliography"/>
          </w:pPr>
        </w:pPrChange>
      </w:pPr>
      <w:del w:id="719" w:author="Tomas Petricek" w:date="2018-04-05T11:44:00Z">
        <w:r w:rsidDel="00A56FB3">
          <w:delText xml:space="preserve">Office for National Statistics (2017). </w:delText>
        </w:r>
        <w:r w:rsidRPr="00D60E23" w:rsidDel="00A56FB3">
          <w:delText>Migration levels: What do you know about your area?</w:delText>
        </w:r>
        <w:r w:rsidDel="00A56FB3">
          <w:delText xml:space="preserve"> Available online at: </w:delText>
        </w:r>
        <w:r w:rsidR="00AD317B" w:rsidDel="00A56FB3">
          <w:fldChar w:fldCharType="begin"/>
        </w:r>
        <w:r w:rsidR="00AD317B" w:rsidDel="00A56FB3">
          <w:delInstrText xml:space="preserve"> HYPERLINK "http://visual.ons.gov.uk/migration-levels-what-do-you-know-about-your-area/" </w:delInstrText>
        </w:r>
        <w:r w:rsidR="00AD317B" w:rsidDel="00A56FB3">
          <w:fldChar w:fldCharType="separate"/>
        </w:r>
        <w:r w:rsidRPr="00B54899" w:rsidDel="00A56FB3">
          <w:rPr>
            <w:rStyle w:val="Hyperlink"/>
          </w:rPr>
          <w:delText>http://visual.ons.gov.uk/migration-levels-what-do-you-know-about-your-area/</w:delText>
        </w:r>
        <w:r w:rsidR="00AD317B" w:rsidDel="00A56FB3">
          <w:rPr>
            <w:rStyle w:val="Hyperlink"/>
          </w:rPr>
          <w:fldChar w:fldCharType="end"/>
        </w:r>
        <w:r w:rsidDel="00A56FB3">
          <w:delText xml:space="preserve"> </w:delText>
        </w:r>
      </w:del>
    </w:p>
    <w:p w14:paraId="7057D798" w14:textId="1A8D3C8D" w:rsidR="00744B49" w:rsidDel="00A56FB3" w:rsidRDefault="00744B49" w:rsidP="0069467D">
      <w:pPr>
        <w:pStyle w:val="Heading1"/>
        <w:rPr>
          <w:del w:id="720" w:author="Tomas Petricek" w:date="2018-04-05T11:44:00Z"/>
        </w:rPr>
        <w:pPrChange w:id="721" w:author="Tomas Petricek" w:date="2018-04-06T10:59:00Z">
          <w:pPr>
            <w:overflowPunct/>
            <w:autoSpaceDE/>
            <w:autoSpaceDN/>
            <w:adjustRightInd/>
            <w:spacing w:after="0"/>
            <w:jc w:val="left"/>
            <w:textAlignment w:val="auto"/>
          </w:pPr>
        </w:pPrChange>
      </w:pPr>
      <w:del w:id="722" w:author="Tomas Petricek" w:date="2018-04-05T11:44:00Z">
        <w:r w:rsidDel="00A56FB3">
          <w:br w:type="page"/>
        </w:r>
      </w:del>
    </w:p>
    <w:p w14:paraId="3EFB04EB" w14:textId="3B84BB48" w:rsidR="007F5DBE" w:rsidRDefault="00972938" w:rsidP="0069467D">
      <w:pPr>
        <w:pStyle w:val="Heading1"/>
      </w:pPr>
      <w:r>
        <w:t>Author biographies</w:t>
      </w:r>
    </w:p>
    <w:p w14:paraId="5E7BDFF2" w14:textId="470BF0BA" w:rsidR="0023087B" w:rsidRDefault="00972938">
      <w:r>
        <w:t xml:space="preserve">Tomas Petricek </w:t>
      </w:r>
      <w:ins w:id="723" w:author="Tomas Petricek" w:date="2018-04-05T12:04:00Z">
        <w:r w:rsidR="00CB30D7">
          <w:t>is a Lecturer in School of Computing at University of Kent</w:t>
        </w:r>
      </w:ins>
      <w:ins w:id="724" w:author="Tomas Petricek" w:date="2018-04-05T12:08:00Z">
        <w:r w:rsidR="00246404">
          <w:t xml:space="preserve">, </w:t>
        </w:r>
      </w:ins>
      <w:ins w:id="725" w:author="Tomas Petricek" w:date="2018-04-05T12:05:00Z">
        <w:r w:rsidR="00CB30D7">
          <w:t>Collaborating Fellow at the Alan Turing Institute</w:t>
        </w:r>
      </w:ins>
      <w:ins w:id="726" w:author="Tomas Petricek" w:date="2018-04-05T12:08:00Z">
        <w:r w:rsidR="00246404">
          <w:t xml:space="preserve"> </w:t>
        </w:r>
      </w:ins>
      <w:ins w:id="727" w:author="Tomas Petricek" w:date="2018-04-05T12:06:00Z">
        <w:r w:rsidR="00CB30D7">
          <w:t xml:space="preserve">and </w:t>
        </w:r>
      </w:ins>
      <w:ins w:id="728" w:author="Tomas Petricek" w:date="2018-04-05T12:05:00Z">
        <w:r w:rsidR="00CB30D7">
          <w:t>a recipient of the Google Digital News Initiative (DNI) Innovation Fund grant.</w:t>
        </w:r>
      </w:ins>
      <w:ins w:id="729" w:author="Tomas Petricek" w:date="2018-04-05T12:04:00Z">
        <w:r w:rsidR="00CB30D7">
          <w:t xml:space="preserve"> </w:t>
        </w:r>
      </w:ins>
      <w:ins w:id="730" w:author="Tomas Petricek" w:date="2018-04-05T12:07:00Z">
        <w:r w:rsidR="00121F58">
          <w:t xml:space="preserve">In his PhD at University of Cambridge, he developed foundations </w:t>
        </w:r>
      </w:ins>
      <w:ins w:id="731" w:author="Tomas Petricek" w:date="2018-04-05T12:09:00Z">
        <w:r w:rsidR="00246404">
          <w:t xml:space="preserve">of </w:t>
        </w:r>
      </w:ins>
      <w:ins w:id="732" w:author="Tomas Petricek" w:date="2018-04-05T12:07:00Z">
        <w:r w:rsidR="00121F58">
          <w:t>con</w:t>
        </w:r>
      </w:ins>
      <w:ins w:id="733" w:author="Tomas Petricek" w:date="2018-04-05T12:08:00Z">
        <w:r w:rsidR="00121F58">
          <w:softHyphen/>
        </w:r>
      </w:ins>
      <w:ins w:id="734" w:author="Tomas Petricek" w:date="2018-04-05T12:07:00Z">
        <w:r w:rsidR="00121F58">
          <w:t>text-aware programming languages</w:t>
        </w:r>
      </w:ins>
      <w:ins w:id="735" w:author="Tomas Petricek" w:date="2018-04-05T12:09:00Z">
        <w:r w:rsidR="00246404">
          <w:t>. H</w:t>
        </w:r>
      </w:ins>
      <w:ins w:id="736" w:author="Tomas Petricek" w:date="2018-04-05T12:07:00Z">
        <w:r w:rsidR="00121F58">
          <w:t xml:space="preserve">is recent </w:t>
        </w:r>
      </w:ins>
      <w:ins w:id="737" w:author="Tomas Petricek" w:date="2018-04-05T12:08:00Z">
        <w:r w:rsidR="00121F58">
          <w:t xml:space="preserve">work </w:t>
        </w:r>
      </w:ins>
      <w:ins w:id="738" w:author="Tomas Petricek" w:date="2018-04-05T12:07:00Z">
        <w:r w:rsidR="00121F58">
          <w:t xml:space="preserve">has been </w:t>
        </w:r>
      </w:ins>
      <w:ins w:id="739" w:author="Tomas Petricek" w:date="2018-04-05T12:08:00Z">
        <w:r w:rsidR="00121F58">
          <w:t xml:space="preserve">focused </w:t>
        </w:r>
      </w:ins>
      <w:ins w:id="740" w:author="Tomas Petricek" w:date="2018-04-05T12:07:00Z">
        <w:r w:rsidR="00121F58">
          <w:t>on simplifying program</w:t>
        </w:r>
      </w:ins>
      <w:ins w:id="741" w:author="Tomas Petricek" w:date="2018-04-05T12:08:00Z">
        <w:r w:rsidR="00121F58">
          <w:softHyphen/>
        </w:r>
      </w:ins>
      <w:ins w:id="742" w:author="Tomas Petricek" w:date="2018-04-05T12:07:00Z">
        <w:r w:rsidR="00121F58">
          <w:t xml:space="preserve">ming tools for </w:t>
        </w:r>
      </w:ins>
      <w:ins w:id="743" w:author="Tomas Petricek" w:date="2018-04-05T12:09:00Z">
        <w:r w:rsidR="00246404">
          <w:t xml:space="preserve">reproducible </w:t>
        </w:r>
      </w:ins>
      <w:ins w:id="744" w:author="Tomas Petricek" w:date="2018-04-05T12:07:00Z">
        <w:r w:rsidR="00121F58">
          <w:t xml:space="preserve">data science and making the creation of transparent, </w:t>
        </w:r>
      </w:ins>
      <w:ins w:id="745" w:author="Tomas Petricek" w:date="2018-04-05T12:10:00Z">
        <w:r w:rsidR="00246404">
          <w:t xml:space="preserve">open </w:t>
        </w:r>
      </w:ins>
      <w:ins w:id="746" w:author="Tomas Petricek" w:date="2018-04-05T12:07:00Z">
        <w:r w:rsidR="00121F58">
          <w:t>data analys</w:t>
        </w:r>
      </w:ins>
      <w:ins w:id="747" w:author="Tomas Petricek" w:date="2018-04-05T12:08:00Z">
        <w:r w:rsidR="00121F58">
          <w:t xml:space="preserve">es accessible to non-programmers such as data journalists. </w:t>
        </w:r>
      </w:ins>
      <w:del w:id="748" w:author="Tomas Petricek" w:date="2018-04-05T12:05:00Z">
        <w:r w:rsidDel="00CB30D7">
          <w:delText xml:space="preserve">(PhD, University of Cambridge, 2017) is a Visiting Researcher at the Alan Turing Institute and a recipient of the Google Digital News Initiative (DNI) Innovation Fund </w:delText>
        </w:r>
        <w:r w:rsidR="0023087B" w:rsidDel="00CB30D7">
          <w:delText>grant</w:delText>
        </w:r>
        <w:r w:rsidDel="00CB30D7">
          <w:delText xml:space="preserve">. </w:delText>
        </w:r>
      </w:del>
      <w:del w:id="749" w:author="Tomas Petricek" w:date="2018-04-05T12:06:00Z">
        <w:r w:rsidDel="00CB30D7">
          <w:delText xml:space="preserve">Following </w:delText>
        </w:r>
      </w:del>
      <w:del w:id="750" w:author="Tomas Petricek" w:date="2018-04-05T12:08:00Z">
        <w:r w:rsidDel="00121F58">
          <w:delText xml:space="preserve">his PhD </w:delText>
        </w:r>
      </w:del>
      <w:del w:id="751" w:author="Tomas Petricek" w:date="2018-04-05T12:06:00Z">
        <w:r w:rsidDel="00CB30D7">
          <w:delText>in theoretical computer science</w:delText>
        </w:r>
      </w:del>
      <w:del w:id="752" w:author="Tomas Petricek" w:date="2018-04-05T12:08:00Z">
        <w:r w:rsidDel="00121F58">
          <w:delText>, where he developed foundations for context-aware program</w:delText>
        </w:r>
        <w:r w:rsidDel="00121F58">
          <w:softHyphen/>
          <w:delText xml:space="preserve">ming languages, he </w:delText>
        </w:r>
        <w:r w:rsidR="0023087B" w:rsidDel="00121F58">
          <w:delText>has been working on programming tools for data science and, more recently, became interested in democratizing data science and making the creation of transparent, reproducible data analyses accessible to non-programmers such as data journalists.</w:delText>
        </w:r>
      </w:del>
    </w:p>
    <w:p w14:paraId="7A952040" w14:textId="2339E3EF" w:rsidR="00744B49" w:rsidRPr="00A450E4" w:rsidRDefault="000B6599" w:rsidP="002E30B4">
      <w:pPr>
        <w:rPr>
          <w:spacing w:val="-2"/>
          <w:rPrChange w:id="753" w:author="Tomas Petricek" w:date="2018-04-06T11:21:00Z">
            <w:rPr/>
          </w:rPrChange>
        </w:rPr>
      </w:pPr>
      <w:r>
        <w:t>Josh Cowls is a Research Assistant in Data Ethics at the Alan Turing Institute and a Research Associate at the Digital Ethics Lab, Oxford Internet Institute, University of Oxford.</w:t>
      </w:r>
      <w:r w:rsidR="00437F96">
        <w:t xml:space="preserve"> </w:t>
      </w:r>
      <w:r>
        <w:t>Josh’s research centers on the impact of the internet on politics and the media</w:t>
      </w:r>
      <w:r w:rsidR="00437F96">
        <w:t>, and he holds</w:t>
      </w:r>
      <w:r w:rsidR="00437F96" w:rsidRPr="00437F96">
        <w:t xml:space="preserve"> graduate degrees from the Oxford Internet Institute and MIT</w:t>
      </w:r>
      <w:r w:rsidR="00437F96">
        <w:t>’s</w:t>
      </w:r>
      <w:r w:rsidR="00437F96" w:rsidRPr="00437F96">
        <w:t xml:space="preserve"> Comparative Media Studies </w:t>
      </w:r>
      <w:r w:rsidR="00437F96">
        <w:t>program</w:t>
      </w:r>
      <w:r>
        <w:t xml:space="preserve">. He has studied the implications of big data, open data, state surveillance, and the use of social media in political </w:t>
      </w:r>
      <w:r w:rsidRPr="00A450E4">
        <w:rPr>
          <w:spacing w:val="-2"/>
          <w:rPrChange w:id="754" w:author="Tomas Petricek" w:date="2018-04-06T11:21:00Z">
            <w:rPr/>
          </w:rPrChange>
        </w:rPr>
        <w:t xml:space="preserve">campaigns, and </w:t>
      </w:r>
      <w:r w:rsidR="00437F96" w:rsidRPr="00A450E4">
        <w:rPr>
          <w:spacing w:val="-2"/>
          <w:rPrChange w:id="755" w:author="Tomas Petricek" w:date="2018-04-06T11:21:00Z">
            <w:rPr/>
          </w:rPrChange>
        </w:rPr>
        <w:t>he has co-authored</w:t>
      </w:r>
      <w:r w:rsidRPr="00A450E4">
        <w:rPr>
          <w:spacing w:val="-2"/>
          <w:rPrChange w:id="756" w:author="Tomas Petricek" w:date="2018-04-06T11:21:00Z">
            <w:rPr/>
          </w:rPrChange>
        </w:rPr>
        <w:t xml:space="preserve"> work </w:t>
      </w:r>
      <w:r w:rsidR="00437F96" w:rsidRPr="00A450E4">
        <w:rPr>
          <w:spacing w:val="-2"/>
          <w:rPrChange w:id="757" w:author="Tomas Petricek" w:date="2018-04-06T11:21:00Z">
            <w:rPr/>
          </w:rPrChange>
        </w:rPr>
        <w:t xml:space="preserve">appearing </w:t>
      </w:r>
      <w:r w:rsidRPr="00A450E4">
        <w:rPr>
          <w:spacing w:val="-2"/>
          <w:rPrChange w:id="758" w:author="Tomas Petricek" w:date="2018-04-06T11:21:00Z">
            <w:rPr/>
          </w:rPrChange>
        </w:rPr>
        <w:t xml:space="preserve">in </w:t>
      </w:r>
      <w:r w:rsidRPr="00A450E4">
        <w:rPr>
          <w:i/>
          <w:spacing w:val="-2"/>
          <w:rPrChange w:id="759" w:author="Tomas Petricek" w:date="2018-04-06T11:21:00Z">
            <w:rPr>
              <w:i/>
            </w:rPr>
          </w:rPrChange>
        </w:rPr>
        <w:t>New Media &amp; Society</w:t>
      </w:r>
      <w:r w:rsidRPr="00A450E4">
        <w:rPr>
          <w:spacing w:val="-2"/>
          <w:rPrChange w:id="760" w:author="Tomas Petricek" w:date="2018-04-06T11:21:00Z">
            <w:rPr/>
          </w:rPrChange>
        </w:rPr>
        <w:t xml:space="preserve"> and </w:t>
      </w:r>
      <w:r w:rsidRPr="00A450E4">
        <w:rPr>
          <w:i/>
          <w:spacing w:val="-2"/>
          <w:rPrChange w:id="761" w:author="Tomas Petricek" w:date="2018-04-06T11:21:00Z">
            <w:rPr>
              <w:i/>
            </w:rPr>
          </w:rPrChange>
        </w:rPr>
        <w:t>Policy an</w:t>
      </w:r>
      <w:ins w:id="762" w:author="Tomas Petricek" w:date="2018-04-06T11:20:00Z">
        <w:r w:rsidR="00A450E4" w:rsidRPr="00A450E4">
          <w:rPr>
            <w:i/>
            <w:spacing w:val="-2"/>
            <w:rPrChange w:id="763" w:author="Tomas Petricek" w:date="2018-04-06T11:21:00Z">
              <w:rPr>
                <w:i/>
              </w:rPr>
            </w:rPrChange>
          </w:rPr>
          <w:t>d</w:t>
        </w:r>
      </w:ins>
      <w:del w:id="764" w:author="Tomas Petricek" w:date="2018-04-06T11:20:00Z">
        <w:r w:rsidRPr="00A450E4" w:rsidDel="00A450E4">
          <w:rPr>
            <w:i/>
            <w:spacing w:val="-2"/>
            <w:rPrChange w:id="765" w:author="Tomas Petricek" w:date="2018-04-06T11:21:00Z">
              <w:rPr>
                <w:i/>
              </w:rPr>
            </w:rPrChange>
          </w:rPr>
          <w:delText>d</w:delText>
        </w:r>
      </w:del>
      <w:ins w:id="766" w:author="Tomas Petricek" w:date="2018-04-06T11:20:00Z">
        <w:r w:rsidR="00A450E4" w:rsidRPr="00A450E4">
          <w:rPr>
            <w:i/>
            <w:spacing w:val="-2"/>
            <w:rPrChange w:id="767" w:author="Tomas Petricek" w:date="2018-04-06T11:21:00Z">
              <w:rPr>
                <w:i/>
              </w:rPr>
            </w:rPrChange>
          </w:rPr>
          <w:t> </w:t>
        </w:r>
      </w:ins>
      <w:del w:id="768" w:author="Tomas Petricek" w:date="2018-04-06T11:20:00Z">
        <w:r w:rsidRPr="00A450E4" w:rsidDel="00A450E4">
          <w:rPr>
            <w:i/>
            <w:spacing w:val="-2"/>
            <w:rPrChange w:id="769" w:author="Tomas Petricek" w:date="2018-04-06T11:21:00Z">
              <w:rPr>
                <w:i/>
              </w:rPr>
            </w:rPrChange>
          </w:rPr>
          <w:delText xml:space="preserve"> </w:delText>
        </w:r>
      </w:del>
      <w:r w:rsidRPr="00A450E4">
        <w:rPr>
          <w:i/>
          <w:spacing w:val="-2"/>
          <w:rPrChange w:id="770" w:author="Tomas Petricek" w:date="2018-04-06T11:21:00Z">
            <w:rPr>
              <w:i/>
            </w:rPr>
          </w:rPrChange>
        </w:rPr>
        <w:t>Internet</w:t>
      </w:r>
      <w:ins w:id="771" w:author="Tomas Petricek" w:date="2018-04-06T11:20:00Z">
        <w:r w:rsidR="00A450E4" w:rsidRPr="00A450E4">
          <w:rPr>
            <w:spacing w:val="-2"/>
            <w:rPrChange w:id="772" w:author="Tomas Petricek" w:date="2018-04-06T11:21:00Z">
              <w:rPr/>
            </w:rPrChange>
          </w:rPr>
          <w:t>.</w:t>
        </w:r>
      </w:ins>
      <w:del w:id="773" w:author="Tomas Petricek" w:date="2018-04-06T11:20:00Z">
        <w:r w:rsidRPr="00A450E4" w:rsidDel="00A450E4">
          <w:rPr>
            <w:spacing w:val="-2"/>
            <w:rPrChange w:id="774" w:author="Tomas Petricek" w:date="2018-04-06T11:21:00Z">
              <w:rPr/>
            </w:rPrChange>
          </w:rPr>
          <w:delText xml:space="preserve">. </w:delText>
        </w:r>
      </w:del>
    </w:p>
    <w:p w14:paraId="3A66A868" w14:textId="5F2820DE" w:rsidR="00964ADC" w:rsidRPr="00744B49" w:rsidRDefault="00964ADC" w:rsidP="002E30B4"/>
    <w:sectPr w:rsidR="00964ADC" w:rsidRPr="00744B49" w:rsidSect="0052066B">
      <w:endnotePr>
        <w:numFmt w:val="decimal"/>
      </w:endnotePr>
      <w:type w:val="nextPage"/>
      <w:pgSz w:w="11907" w:h="16840" w:code="9"/>
      <w:pgMar w:top="873" w:right="1440" w:bottom="1440" w:left="1440" w:header="862" w:footer="862" w:gutter="0"/>
      <w:paperSrc w:first="15" w:other="15"/>
      <w:cols w:space="720"/>
      <w:titlePg/>
      <w:sectPrChange w:id="775" w:author="Tomas Petricek" w:date="2018-04-06T10:56:00Z">
        <w:sectPr w:rsidR="00964ADC" w:rsidRPr="00744B49" w:rsidSect="0052066B">
          <w:type w:val="continuous"/>
          <w:pgMar w:top="1440" w:right="1440" w:bottom="1440" w:left="1440" w:header="862" w:footer="862" w:gutter="0"/>
          <w:paperSrc w:first="7" w:other="7"/>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E6895" w14:textId="77777777" w:rsidR="00377ADC" w:rsidRDefault="00377ADC" w:rsidP="00037437">
      <w:r>
        <w:separator/>
      </w:r>
    </w:p>
  </w:endnote>
  <w:endnote w:type="continuationSeparator" w:id="0">
    <w:p w14:paraId="31FA6BB2" w14:textId="77777777" w:rsidR="00377ADC" w:rsidRDefault="00377ADC" w:rsidP="00037437">
      <w:r>
        <w:continuationSeparator/>
      </w:r>
    </w:p>
  </w:endnote>
  <w:endnote w:id="1">
    <w:p w14:paraId="5D5478E8" w14:textId="35E29851" w:rsidR="006422AD" w:rsidRPr="006422AD" w:rsidRDefault="006422AD" w:rsidP="00A450E4">
      <w:pPr>
        <w:pStyle w:val="EndnoteText"/>
        <w:spacing w:after="60"/>
        <w:ind w:left="125" w:hanging="125"/>
        <w:rPr>
          <w:lang w:val="en-US"/>
          <w:rPrChange w:id="68" w:author="Tomas Petricek" w:date="2018-04-06T10:18:00Z">
            <w:rPr/>
          </w:rPrChange>
        </w:rPr>
        <w:pPrChange w:id="69" w:author="Tomas Petricek" w:date="2018-04-06T11:23:00Z">
          <w:pPr>
            <w:pStyle w:val="EndnoteText"/>
          </w:pPr>
        </w:pPrChange>
      </w:pPr>
      <w:ins w:id="70" w:author="Tomas Petricek" w:date="2018-04-06T10:18:00Z">
        <w:r>
          <w:rPr>
            <w:rStyle w:val="EndnoteReference"/>
          </w:rPr>
          <w:endnoteRef/>
        </w:r>
        <w:r>
          <w:t xml:space="preserve"> </w:t>
        </w:r>
      </w:ins>
      <w:ins w:id="71" w:author="Tomas Petricek" w:date="2018-04-06T10:19:00Z">
        <w:r>
          <w:t>(</w:t>
        </w:r>
        <w:r>
          <w:t>Guess, Nyhan</w:t>
        </w:r>
        <w:r>
          <w:t xml:space="preserve"> &amp; </w:t>
        </w:r>
        <w:r>
          <w:t>Reifler</w:t>
        </w:r>
        <w:r>
          <w:rPr>
            <w:lang w:val="en-US"/>
          </w:rPr>
          <w:t xml:space="preserve">, 2018) </w:t>
        </w:r>
      </w:ins>
      <w:ins w:id="72" w:author="Tomas Petricek" w:date="2018-04-06T10:21:00Z">
        <w:r>
          <w:rPr>
            <w:lang w:val="en-US"/>
          </w:rPr>
          <w:t xml:space="preserve">provide an empirical evaluation and </w:t>
        </w:r>
      </w:ins>
      <w:ins w:id="73" w:author="Tomas Petricek" w:date="2018-04-06T10:19:00Z">
        <w:r>
          <w:rPr>
            <w:lang w:val="en-US"/>
          </w:rPr>
          <w:t xml:space="preserve">estimate that </w:t>
        </w:r>
      </w:ins>
      <w:ins w:id="74" w:author="Tomas Petricek" w:date="2018-04-06T10:20:00Z">
        <w:r>
          <w:rPr>
            <w:lang w:val="en-US"/>
          </w:rPr>
          <w:t xml:space="preserve">1 in 4 Americans visited a fake news website </w:t>
        </w:r>
      </w:ins>
      <w:ins w:id="75" w:author="Tomas Petricek" w:date="2018-04-06T10:21:00Z">
        <w:r>
          <w:rPr>
            <w:lang w:val="en-US"/>
          </w:rPr>
          <w:t xml:space="preserve"> between October 7 and November 10, 2016.</w:t>
        </w:r>
      </w:ins>
    </w:p>
  </w:endnote>
  <w:endnote w:id="2">
    <w:p w14:paraId="19FB9647" w14:textId="3A3A8C0C" w:rsidR="006422AD" w:rsidRPr="006422AD" w:rsidRDefault="006422AD" w:rsidP="00A450E4">
      <w:pPr>
        <w:pStyle w:val="EndnoteText"/>
        <w:spacing w:after="60"/>
        <w:ind w:left="125" w:hanging="125"/>
        <w:rPr>
          <w:lang w:val="en-US"/>
          <w:rPrChange w:id="81" w:author="Tomas Petricek" w:date="2018-04-06T10:24:00Z">
            <w:rPr/>
          </w:rPrChange>
        </w:rPr>
        <w:pPrChange w:id="82" w:author="Tomas Petricek" w:date="2018-04-06T11:23:00Z">
          <w:pPr>
            <w:pStyle w:val="EndnoteText"/>
          </w:pPr>
        </w:pPrChange>
      </w:pPr>
      <w:ins w:id="83" w:author="Tomas Petricek" w:date="2018-04-06T10:24:00Z">
        <w:r>
          <w:rPr>
            <w:rStyle w:val="EndnoteReference"/>
          </w:rPr>
          <w:endnoteRef/>
        </w:r>
        <w:r>
          <w:t xml:space="preserve"> See for example </w:t>
        </w:r>
        <w:r w:rsidR="008C64DA">
          <w:t>(</w:t>
        </w:r>
        <w:r>
          <w:t>Nicolau</w:t>
        </w:r>
        <w:r w:rsidR="008C64DA">
          <w:t xml:space="preserve"> &amp; </w:t>
        </w:r>
        <w:r>
          <w:t>Giles</w:t>
        </w:r>
        <w:r w:rsidR="008C64DA">
          <w:t>, 2017)</w:t>
        </w:r>
      </w:ins>
    </w:p>
  </w:endnote>
  <w:endnote w:id="3">
    <w:p w14:paraId="5A2C48BC" w14:textId="5BD64D9D" w:rsidR="008C64DA" w:rsidRPr="008C64DA" w:rsidRDefault="008C64DA" w:rsidP="00A450E4">
      <w:pPr>
        <w:pStyle w:val="EndnoteText"/>
        <w:spacing w:after="60"/>
        <w:ind w:left="125" w:hanging="125"/>
        <w:rPr>
          <w:lang w:val="en-US"/>
          <w:rPrChange w:id="96" w:author="Tomas Petricek" w:date="2018-04-06T10:25:00Z">
            <w:rPr/>
          </w:rPrChange>
        </w:rPr>
        <w:pPrChange w:id="97" w:author="Tomas Petricek" w:date="2018-04-06T11:23:00Z">
          <w:pPr>
            <w:pStyle w:val="EndnoteText"/>
          </w:pPr>
        </w:pPrChange>
      </w:pPr>
      <w:ins w:id="98" w:author="Tomas Petricek" w:date="2018-04-06T10:25:00Z">
        <w:r>
          <w:rPr>
            <w:rStyle w:val="EndnoteReference"/>
          </w:rPr>
          <w:endnoteRef/>
        </w:r>
        <w:r>
          <w:t xml:space="preserve"> </w:t>
        </w:r>
      </w:ins>
      <w:ins w:id="99" w:author="Tomas Petricek" w:date="2018-04-06T10:28:00Z">
        <w:r>
          <w:t xml:space="preserve">(Bakir &amp; MacStay, </w:t>
        </w:r>
      </w:ins>
      <w:ins w:id="100" w:author="Tomas Petricek" w:date="2018-04-06T10:29:00Z">
        <w:r>
          <w:t xml:space="preserve">2017) </w:t>
        </w:r>
      </w:ins>
      <w:ins w:id="101" w:author="Tomas Petricek" w:date="2018-04-06T10:30:00Z">
        <w:r>
          <w:t>analyse the socio-economic factors contributing to fake news</w:t>
        </w:r>
      </w:ins>
      <w:ins w:id="102" w:author="Tomas Petricek" w:date="2018-04-06T10:32:00Z">
        <w:r>
          <w:t xml:space="preserve"> and note </w:t>
        </w:r>
      </w:ins>
      <w:ins w:id="103" w:author="Tomas Petricek" w:date="2018-04-06T10:33:00Z">
        <w:r>
          <w:t>the rise of</w:t>
        </w:r>
      </w:ins>
      <w:ins w:id="104" w:author="Tomas Petricek" w:date="2018-04-06T10:32:00Z">
        <w:r>
          <w:t xml:space="preserve"> emotionally </w:t>
        </w:r>
      </w:ins>
      <w:ins w:id="105" w:author="Tomas Petricek" w:date="2018-04-06T10:33:00Z">
        <w:r>
          <w:t>targeted fake news – a format that is more accessible than detailed data-driven analyses.</w:t>
        </w:r>
      </w:ins>
      <w:ins w:id="106" w:author="Tomas Petricek" w:date="2018-04-06T10:30:00Z">
        <w:r>
          <w:t xml:space="preserve"> </w:t>
        </w:r>
      </w:ins>
    </w:p>
  </w:endnote>
  <w:endnote w:id="4">
    <w:p w14:paraId="02E780F9" w14:textId="453B3877" w:rsidR="00097595" w:rsidRPr="00097595" w:rsidRDefault="00097595" w:rsidP="00A450E4">
      <w:pPr>
        <w:pStyle w:val="EndnoteText"/>
        <w:spacing w:after="60"/>
        <w:ind w:left="125" w:hanging="125"/>
        <w:rPr>
          <w:lang w:val="en-US"/>
          <w:rPrChange w:id="121" w:author="Tomas Petricek" w:date="2018-04-06T10:43:00Z">
            <w:rPr/>
          </w:rPrChange>
        </w:rPr>
        <w:pPrChange w:id="122" w:author="Tomas Petricek" w:date="2018-04-06T11:23:00Z">
          <w:pPr>
            <w:pStyle w:val="EndnoteText"/>
          </w:pPr>
        </w:pPrChange>
      </w:pPr>
      <w:ins w:id="123" w:author="Tomas Petricek" w:date="2018-04-06T10:43:00Z">
        <w:r>
          <w:rPr>
            <w:rStyle w:val="EndnoteReference"/>
          </w:rPr>
          <w:endnoteRef/>
        </w:r>
        <w:r>
          <w:t xml:space="preserve"> </w:t>
        </w:r>
      </w:ins>
      <w:ins w:id="124" w:author="Tomas Petricek" w:date="2018-04-06T10:44:00Z">
        <w:r w:rsidR="00DC56BD">
          <w:t>(</w:t>
        </w:r>
        <w:r w:rsidR="00DC56BD" w:rsidRPr="00097595">
          <w:t>Riederer, Hofman</w:t>
        </w:r>
        <w:r w:rsidR="00DC56BD">
          <w:t xml:space="preserve"> </w:t>
        </w:r>
        <w:r w:rsidR="00DC56BD" w:rsidRPr="00097595">
          <w:t>&amp; Goldstein</w:t>
        </w:r>
      </w:ins>
      <w:ins w:id="125" w:author="Tomas Petricek" w:date="2018-04-06T10:45:00Z">
        <w:r w:rsidR="00DC56BD">
          <w:t>, 2018) show how the use of data can guide better understanding. Their</w:t>
        </w:r>
      </w:ins>
      <w:ins w:id="126" w:author="Tomas Petricek" w:date="2018-04-06T10:46:00Z">
        <w:r w:rsidR="00DC56BD">
          <w:t xml:space="preserve"> focus is on putting numerical values in context, but the broad approach is similar to ours.</w:t>
        </w:r>
      </w:ins>
    </w:p>
  </w:endnote>
  <w:endnote w:id="5">
    <w:p w14:paraId="4623F79A" w14:textId="79D3E9C2" w:rsidR="00DC56BD" w:rsidRPr="00DC56BD" w:rsidRDefault="00DC56BD" w:rsidP="00A450E4">
      <w:pPr>
        <w:pStyle w:val="EndnoteText"/>
        <w:spacing w:after="60"/>
        <w:ind w:left="125" w:hanging="125"/>
        <w:rPr>
          <w:lang w:val="en-US"/>
          <w:rPrChange w:id="152" w:author="Tomas Petricek" w:date="2018-04-06T10:49:00Z">
            <w:rPr/>
          </w:rPrChange>
        </w:rPr>
        <w:pPrChange w:id="153" w:author="Tomas Petricek" w:date="2018-04-06T11:23:00Z">
          <w:pPr>
            <w:pStyle w:val="EndnoteText"/>
          </w:pPr>
        </w:pPrChange>
      </w:pPr>
      <w:ins w:id="154" w:author="Tomas Petricek" w:date="2018-04-06T10:49:00Z">
        <w:r>
          <w:rPr>
            <w:rStyle w:val="EndnoteReference"/>
          </w:rPr>
          <w:endnoteRef/>
        </w:r>
        <w:r>
          <w:t xml:space="preserve"> </w:t>
        </w:r>
        <w:r>
          <w:rPr>
            <w:lang w:val="en-US"/>
          </w:rPr>
          <w:t>Sample articles using the library (</w:t>
        </w:r>
      </w:ins>
      <w:ins w:id="155" w:author="Tomas Petricek" w:date="2018-04-06T11:22:00Z">
        <w:r w:rsidR="00A450E4">
          <w:rPr>
            <w:lang w:val="en-US"/>
          </w:rPr>
          <w:t xml:space="preserve">shown </w:t>
        </w:r>
      </w:ins>
      <w:ins w:id="156" w:author="Tomas Petricek" w:date="2018-04-06T10:49:00Z">
        <w:r>
          <w:rPr>
            <w:lang w:val="en-US"/>
          </w:rPr>
          <w:t xml:space="preserve">in Figure 1) can be found at </w:t>
        </w:r>
        <w:r>
          <w:rPr>
            <w:lang w:val="en-US"/>
          </w:rPr>
          <w:fldChar w:fldCharType="begin"/>
        </w:r>
        <w:r>
          <w:rPr>
            <w:lang w:val="en-US"/>
          </w:rPr>
          <w:instrText xml:space="preserve"> HYPERLINK "</w:instrText>
        </w:r>
        <w:r w:rsidRPr="00DC56BD">
          <w:rPr>
            <w:lang w:val="en-US"/>
          </w:rPr>
          <w:instrText>http://gamma.turing.ac.uk</w:instrText>
        </w:r>
        <w:r>
          <w:rPr>
            <w:lang w:val="en-US"/>
          </w:rPr>
          <w:instrText xml:space="preserve">" </w:instrText>
        </w:r>
        <w:r>
          <w:rPr>
            <w:lang w:val="en-US"/>
          </w:rPr>
          <w:fldChar w:fldCharType="separate"/>
        </w:r>
        <w:r w:rsidRPr="00E21470">
          <w:rPr>
            <w:rStyle w:val="Hyperlink"/>
            <w:lang w:val="en-US"/>
          </w:rPr>
          <w:t>http://gamma.turing.ac.uk</w:t>
        </w:r>
        <w:r>
          <w:rPr>
            <w:lang w:val="en-US"/>
          </w:rPr>
          <w:fldChar w:fldCharType="end"/>
        </w:r>
        <w:r>
          <w:rPr>
            <w:lang w:val="en-US"/>
          </w:rPr>
          <w:t xml:space="preserve">. The </w:t>
        </w:r>
      </w:ins>
      <w:ins w:id="157" w:author="Tomas Petricek" w:date="2018-04-06T10:50:00Z">
        <w:r>
          <w:rPr>
            <w:lang w:val="en-US"/>
          </w:rPr>
          <w:t>visu</w:t>
        </w:r>
      </w:ins>
      <w:ins w:id="158" w:author="Tomas Petricek" w:date="2018-04-06T11:22:00Z">
        <w:r w:rsidR="00A450E4">
          <w:rPr>
            <w:lang w:val="en-US"/>
          </w:rPr>
          <w:softHyphen/>
        </w:r>
      </w:ins>
      <w:ins w:id="159" w:author="Tomas Petricek" w:date="2018-04-06T10:50:00Z">
        <w:r>
          <w:rPr>
            <w:lang w:val="en-US"/>
          </w:rPr>
          <w:t xml:space="preserve">alizations are available as part of the open-source package TheGamma: </w:t>
        </w:r>
        <w:r>
          <w:rPr>
            <w:lang w:val="en-US"/>
          </w:rPr>
          <w:fldChar w:fldCharType="begin"/>
        </w:r>
        <w:r>
          <w:rPr>
            <w:lang w:val="en-US"/>
          </w:rPr>
          <w:instrText xml:space="preserve"> HYPERLINK "</w:instrText>
        </w:r>
        <w:r w:rsidRPr="00DC56BD">
          <w:rPr>
            <w:lang w:val="en-US"/>
          </w:rPr>
          <w:instrText>https://github.com/the-gamma</w:instrText>
        </w:r>
        <w:r>
          <w:rPr>
            <w:lang w:val="en-US"/>
          </w:rPr>
          <w:instrText xml:space="preserve">" </w:instrText>
        </w:r>
        <w:r>
          <w:rPr>
            <w:lang w:val="en-US"/>
          </w:rPr>
          <w:fldChar w:fldCharType="separate"/>
        </w:r>
        <w:r w:rsidRPr="00E21470">
          <w:rPr>
            <w:rStyle w:val="Hyperlink"/>
            <w:lang w:val="en-US"/>
          </w:rPr>
          <w:t>https://github.com/the-gamma</w:t>
        </w:r>
        <w:r>
          <w:rPr>
            <w:lang w:val="en-US"/>
          </w:rPr>
          <w:fldChar w:fldCharType="end"/>
        </w:r>
        <w:r>
          <w:rPr>
            <w:lang w:val="en-US"/>
          </w:rPr>
          <w:t xml:space="preserve"> </w:t>
        </w:r>
      </w:ins>
    </w:p>
  </w:endnote>
  <w:endnote w:id="6">
    <w:p w14:paraId="266E3108" w14:textId="6ED3535C" w:rsidR="00DC56BD" w:rsidRPr="00DC56BD" w:rsidRDefault="00DC56BD" w:rsidP="00A450E4">
      <w:pPr>
        <w:pStyle w:val="EndnoteText"/>
        <w:spacing w:after="60"/>
        <w:ind w:left="125" w:hanging="125"/>
        <w:rPr>
          <w:lang w:val="en-US"/>
          <w:rPrChange w:id="183" w:author="Tomas Petricek" w:date="2018-04-06T10:50:00Z">
            <w:rPr/>
          </w:rPrChange>
        </w:rPr>
        <w:pPrChange w:id="184" w:author="Tomas Petricek" w:date="2018-04-06T11:23:00Z">
          <w:pPr>
            <w:pStyle w:val="EndnoteText"/>
          </w:pPr>
        </w:pPrChange>
      </w:pPr>
      <w:ins w:id="185" w:author="Tomas Petricek" w:date="2018-04-06T10:50:00Z">
        <w:r>
          <w:rPr>
            <w:rStyle w:val="EndnoteReference"/>
          </w:rPr>
          <w:endnoteRef/>
        </w:r>
        <w:r>
          <w:t xml:space="preserve"> </w:t>
        </w:r>
      </w:ins>
      <w:ins w:id="186" w:author="Tomas Petricek" w:date="2018-04-06T10:54:00Z">
        <w:r w:rsidR="0069467D">
          <w:t>We focus on interactive data visualizations</w:t>
        </w:r>
      </w:ins>
      <w:ins w:id="187" w:author="Tomas Petricek" w:date="2018-04-06T11:23:00Z">
        <w:r w:rsidR="00A450E4">
          <w:t xml:space="preserve"> here</w:t>
        </w:r>
      </w:ins>
      <w:ins w:id="188" w:author="Tomas Petricek" w:date="2018-04-06T10:54:00Z">
        <w:r w:rsidR="0069467D">
          <w:t xml:space="preserve">, but the transparency </w:t>
        </w:r>
      </w:ins>
      <w:ins w:id="189" w:author="Tomas Petricek" w:date="2018-04-06T10:55:00Z">
        <w:r w:rsidR="0069467D">
          <w:t>of data access and transformation is an equally important component of our work. This has been described in (Petricek, 2017)</w:t>
        </w:r>
      </w:ins>
    </w:p>
  </w:endnote>
  <w:endnote w:id="7">
    <w:p w14:paraId="6E598731" w14:textId="280EB42D" w:rsidR="0069467D" w:rsidRPr="0069467D" w:rsidRDefault="0069467D" w:rsidP="00A450E4">
      <w:pPr>
        <w:pStyle w:val="EndnoteText"/>
        <w:spacing w:after="60"/>
        <w:ind w:left="125" w:hanging="125"/>
        <w:rPr>
          <w:lang w:val="en-US"/>
          <w:rPrChange w:id="198" w:author="Tomas Petricek" w:date="2018-04-06T10:55:00Z">
            <w:rPr/>
          </w:rPrChange>
        </w:rPr>
        <w:pPrChange w:id="199" w:author="Tomas Petricek" w:date="2018-04-06T11:23:00Z">
          <w:pPr>
            <w:pStyle w:val="EndnoteText"/>
          </w:pPr>
        </w:pPrChange>
      </w:pPr>
      <w:ins w:id="200" w:author="Tomas Petricek" w:date="2018-04-06T10:55:00Z">
        <w:r>
          <w:rPr>
            <w:rStyle w:val="EndnoteReference"/>
          </w:rPr>
          <w:endnoteRef/>
        </w:r>
        <w:r>
          <w:t xml:space="preserve"> </w:t>
        </w:r>
      </w:ins>
      <w:ins w:id="201" w:author="Tomas Petricek" w:date="2018-04-06T10:56:00Z">
        <w:r>
          <w:t>See (</w:t>
        </w:r>
        <w:r w:rsidRPr="00DC56BD">
          <w:t>Buchnan</w:t>
        </w:r>
        <w:r>
          <w:t xml:space="preserve">, </w:t>
        </w:r>
        <w:r w:rsidRPr="00DC56BD">
          <w:t xml:space="preserve">Park </w:t>
        </w:r>
        <w:r>
          <w:t>&amp;</w:t>
        </w:r>
        <w:r w:rsidRPr="00DC56BD">
          <w:t xml:space="preserve"> Pearce</w:t>
        </w:r>
        <w:r>
          <w:t>, 2017)</w:t>
        </w:r>
      </w:ins>
    </w:p>
  </w:endnote>
  <w:endnote w:id="8">
    <w:p w14:paraId="02759C03" w14:textId="25132BE8" w:rsidR="00DA68F0" w:rsidRPr="00DA68F0" w:rsidRDefault="00DA68F0" w:rsidP="00A450E4">
      <w:pPr>
        <w:pStyle w:val="EndnoteText"/>
        <w:spacing w:after="60"/>
        <w:ind w:left="125" w:hanging="125"/>
        <w:rPr>
          <w:lang w:val="en-US"/>
          <w:rPrChange w:id="243" w:author="Tomas Petricek" w:date="2018-04-06T11:09:00Z">
            <w:rPr/>
          </w:rPrChange>
        </w:rPr>
        <w:pPrChange w:id="244" w:author="Tomas Petricek" w:date="2018-04-06T11:23:00Z">
          <w:pPr>
            <w:pStyle w:val="EndnoteText"/>
          </w:pPr>
        </w:pPrChange>
      </w:pPr>
      <w:ins w:id="245" w:author="Tomas Petricek" w:date="2018-04-06T11:09:00Z">
        <w:r>
          <w:rPr>
            <w:rStyle w:val="EndnoteReference"/>
          </w:rPr>
          <w:endnoteRef/>
        </w:r>
        <w:r>
          <w:t xml:space="preserve"> </w:t>
        </w:r>
      </w:ins>
      <w:ins w:id="246" w:author="Tomas Petricek" w:date="2018-04-06T11:13:00Z">
        <w:r>
          <w:t>As noted by (</w:t>
        </w:r>
      </w:ins>
      <w:ins w:id="247" w:author="Tomas Petricek" w:date="2018-04-06T11:09:00Z">
        <w:r w:rsidRPr="00DA68F0">
          <w:t>Berinsky, Huber</w:t>
        </w:r>
      </w:ins>
      <w:ins w:id="248" w:author="Tomas Petricek" w:date="2018-04-06T11:13:00Z">
        <w:r>
          <w:t xml:space="preserve"> </w:t>
        </w:r>
      </w:ins>
      <w:ins w:id="249" w:author="Tomas Petricek" w:date="2018-04-06T11:09:00Z">
        <w:r w:rsidRPr="00DA68F0">
          <w:t>&amp; Lenz</w:t>
        </w:r>
      </w:ins>
      <w:ins w:id="250" w:author="Tomas Petricek" w:date="2018-04-06T11:13:00Z">
        <w:r>
          <w:t xml:space="preserve">, </w:t>
        </w:r>
      </w:ins>
      <w:ins w:id="251" w:author="Tomas Petricek" w:date="2018-04-06T11:09:00Z">
        <w:r w:rsidRPr="00DA68F0">
          <w:t>2012)</w:t>
        </w:r>
      </w:ins>
      <w:ins w:id="252" w:author="Tomas Petricek" w:date="2018-04-06T11:13:00Z">
        <w:r>
          <w:t xml:space="preserve">, despite several disadvantages, Mechanical Turk </w:t>
        </w:r>
      </w:ins>
      <w:ins w:id="253" w:author="Tomas Petricek" w:date="2018-04-06T11:14:00Z">
        <w:r>
          <w:t>provides a suitable method for recruiting survey participants and is widely used in current research.</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sig w:usb0="E0000AFF" w:usb1="500078FF" w:usb2="00000021"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60407" w14:textId="77777777" w:rsidR="00377ADC" w:rsidRDefault="00377ADC" w:rsidP="00037437">
      <w:r>
        <w:separator/>
      </w:r>
    </w:p>
  </w:footnote>
  <w:footnote w:type="continuationSeparator" w:id="0">
    <w:p w14:paraId="25A14C1B" w14:textId="77777777" w:rsidR="00377ADC" w:rsidRDefault="00377ADC" w:rsidP="00037437">
      <w:r>
        <w:continuationSeparator/>
      </w:r>
    </w:p>
  </w:footnote>
  <w:footnote w:id="1">
    <w:p w14:paraId="1B1D0F8E" w14:textId="7D1BF098" w:rsidR="00341057" w:rsidDel="00A56FB3" w:rsidRDefault="00341057">
      <w:pPr>
        <w:pStyle w:val="FootnoteText"/>
        <w:rPr>
          <w:del w:id="664" w:author="Tomas Petricek" w:date="2018-04-05T11:44:00Z"/>
        </w:rPr>
      </w:pPr>
      <w:del w:id="665" w:author="Tomas Petricek" w:date="2018-04-05T11:44:00Z">
        <w:r w:rsidDel="00A56FB3">
          <w:rPr>
            <w:rStyle w:val="FootnoteReference"/>
          </w:rPr>
          <w:footnoteRef/>
        </w:r>
        <w:r w:rsidDel="00A56FB3">
          <w:delText xml:space="preserve"> Inspired by Scratch (Maloney et al., 2010), a visual programming language for </w:delText>
        </w:r>
        <w:r w:rsidR="002C2DF5" w:rsidDel="00A56FB3">
          <w:delText>children</w:delText>
        </w:r>
        <w:r w:rsidR="000B6599" w:rsidDel="00A56FB3">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FD058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E8E588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53AF4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62CDE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AFA81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65C64"/>
    <w:multiLevelType w:val="multilevel"/>
    <w:tmpl w:val="78DE7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DB6797"/>
    <w:multiLevelType w:val="hybridMultilevel"/>
    <w:tmpl w:val="09963ACE"/>
    <w:lvl w:ilvl="0" w:tplc="08090001">
      <w:start w:val="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15:restartNumberingAfterBreak="0">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5" w15:restartNumberingAfterBreak="0">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6" w15:restartNumberingAfterBreak="0">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as Petricek">
    <w15:presenceInfo w15:providerId="Windows Live" w15:userId="6ddff5260c96e30a"/>
  </w15:person>
  <w15:person w15:author="Josh Cowls">
    <w15:presenceInfo w15:providerId="None" w15:userId="Josh Cow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3C6"/>
    <w:rsid w:val="00000F1F"/>
    <w:rsid w:val="00005A7B"/>
    <w:rsid w:val="00007069"/>
    <w:rsid w:val="00011899"/>
    <w:rsid w:val="00011C6E"/>
    <w:rsid w:val="00031641"/>
    <w:rsid w:val="00035F75"/>
    <w:rsid w:val="00037437"/>
    <w:rsid w:val="00045832"/>
    <w:rsid w:val="00046F4E"/>
    <w:rsid w:val="000546A3"/>
    <w:rsid w:val="00073F51"/>
    <w:rsid w:val="00090893"/>
    <w:rsid w:val="00097595"/>
    <w:rsid w:val="000A5FD0"/>
    <w:rsid w:val="000B42C7"/>
    <w:rsid w:val="000B6599"/>
    <w:rsid w:val="000C07EC"/>
    <w:rsid w:val="000D5335"/>
    <w:rsid w:val="000E14E1"/>
    <w:rsid w:val="000E4B1D"/>
    <w:rsid w:val="000E7B10"/>
    <w:rsid w:val="000F20A7"/>
    <w:rsid w:val="001003B7"/>
    <w:rsid w:val="00121F58"/>
    <w:rsid w:val="001360BB"/>
    <w:rsid w:val="00142D02"/>
    <w:rsid w:val="00143E62"/>
    <w:rsid w:val="00146941"/>
    <w:rsid w:val="00151158"/>
    <w:rsid w:val="001519D4"/>
    <w:rsid w:val="001600A2"/>
    <w:rsid w:val="0016329F"/>
    <w:rsid w:val="00176153"/>
    <w:rsid w:val="00181F36"/>
    <w:rsid w:val="00182DB6"/>
    <w:rsid w:val="00182FB2"/>
    <w:rsid w:val="00183A16"/>
    <w:rsid w:val="00186F00"/>
    <w:rsid w:val="00196F44"/>
    <w:rsid w:val="001A042E"/>
    <w:rsid w:val="001A07E7"/>
    <w:rsid w:val="001A1BB8"/>
    <w:rsid w:val="001B1155"/>
    <w:rsid w:val="001C62C2"/>
    <w:rsid w:val="001F3CD5"/>
    <w:rsid w:val="001F5090"/>
    <w:rsid w:val="00210BAF"/>
    <w:rsid w:val="0021134F"/>
    <w:rsid w:val="00224529"/>
    <w:rsid w:val="0023087B"/>
    <w:rsid w:val="00234914"/>
    <w:rsid w:val="00246404"/>
    <w:rsid w:val="00252D43"/>
    <w:rsid w:val="00254571"/>
    <w:rsid w:val="0026344C"/>
    <w:rsid w:val="002646DA"/>
    <w:rsid w:val="00272C02"/>
    <w:rsid w:val="00295073"/>
    <w:rsid w:val="002A5E4E"/>
    <w:rsid w:val="002C204B"/>
    <w:rsid w:val="002C2DF5"/>
    <w:rsid w:val="002C72A8"/>
    <w:rsid w:val="002C798D"/>
    <w:rsid w:val="002D6CF2"/>
    <w:rsid w:val="002E295C"/>
    <w:rsid w:val="002E30B4"/>
    <w:rsid w:val="0031552E"/>
    <w:rsid w:val="00337108"/>
    <w:rsid w:val="00341057"/>
    <w:rsid w:val="003527EC"/>
    <w:rsid w:val="00356D19"/>
    <w:rsid w:val="0036416E"/>
    <w:rsid w:val="0036575C"/>
    <w:rsid w:val="00376CDC"/>
    <w:rsid w:val="00377ADC"/>
    <w:rsid w:val="00391A4C"/>
    <w:rsid w:val="003A07D2"/>
    <w:rsid w:val="003A7F86"/>
    <w:rsid w:val="003B4F8A"/>
    <w:rsid w:val="003B6BC5"/>
    <w:rsid w:val="003C39AB"/>
    <w:rsid w:val="00400A4E"/>
    <w:rsid w:val="00410C57"/>
    <w:rsid w:val="004179B1"/>
    <w:rsid w:val="004247F6"/>
    <w:rsid w:val="00434867"/>
    <w:rsid w:val="00436B43"/>
    <w:rsid w:val="00437F96"/>
    <w:rsid w:val="00450524"/>
    <w:rsid w:val="00461813"/>
    <w:rsid w:val="004728D1"/>
    <w:rsid w:val="00473342"/>
    <w:rsid w:val="00485F90"/>
    <w:rsid w:val="00486000"/>
    <w:rsid w:val="00491FF0"/>
    <w:rsid w:val="004950E6"/>
    <w:rsid w:val="00497A17"/>
    <w:rsid w:val="004A2CF7"/>
    <w:rsid w:val="004B43A5"/>
    <w:rsid w:val="004B6CD0"/>
    <w:rsid w:val="004F5956"/>
    <w:rsid w:val="004F644B"/>
    <w:rsid w:val="00511DF1"/>
    <w:rsid w:val="0052066B"/>
    <w:rsid w:val="005237DB"/>
    <w:rsid w:val="00540947"/>
    <w:rsid w:val="00542538"/>
    <w:rsid w:val="00545C65"/>
    <w:rsid w:val="00545E9B"/>
    <w:rsid w:val="005632C8"/>
    <w:rsid w:val="00564654"/>
    <w:rsid w:val="0057248D"/>
    <w:rsid w:val="00574F15"/>
    <w:rsid w:val="005841A3"/>
    <w:rsid w:val="00596966"/>
    <w:rsid w:val="005B14A6"/>
    <w:rsid w:val="005C4E1B"/>
    <w:rsid w:val="005C5737"/>
    <w:rsid w:val="005C68D8"/>
    <w:rsid w:val="005E6061"/>
    <w:rsid w:val="005F7AB3"/>
    <w:rsid w:val="00600207"/>
    <w:rsid w:val="00617AEF"/>
    <w:rsid w:val="006422AD"/>
    <w:rsid w:val="0065223D"/>
    <w:rsid w:val="00655DFF"/>
    <w:rsid w:val="006805AC"/>
    <w:rsid w:val="0069467D"/>
    <w:rsid w:val="00697E4A"/>
    <w:rsid w:val="006B0D46"/>
    <w:rsid w:val="006B40C2"/>
    <w:rsid w:val="006B49C8"/>
    <w:rsid w:val="006B7ABF"/>
    <w:rsid w:val="006C1DCA"/>
    <w:rsid w:val="006D6FB6"/>
    <w:rsid w:val="006E25B8"/>
    <w:rsid w:val="006F151B"/>
    <w:rsid w:val="006F23A7"/>
    <w:rsid w:val="006F2EE8"/>
    <w:rsid w:val="007018F0"/>
    <w:rsid w:val="00706C6B"/>
    <w:rsid w:val="007251F9"/>
    <w:rsid w:val="00744B49"/>
    <w:rsid w:val="00745342"/>
    <w:rsid w:val="00754972"/>
    <w:rsid w:val="00755BC9"/>
    <w:rsid w:val="007A16AC"/>
    <w:rsid w:val="007C2028"/>
    <w:rsid w:val="007D1373"/>
    <w:rsid w:val="007E6BB7"/>
    <w:rsid w:val="007F0212"/>
    <w:rsid w:val="007F5DBE"/>
    <w:rsid w:val="007F62C9"/>
    <w:rsid w:val="007F799F"/>
    <w:rsid w:val="00801383"/>
    <w:rsid w:val="0080324D"/>
    <w:rsid w:val="008066EC"/>
    <w:rsid w:val="008144DE"/>
    <w:rsid w:val="00820677"/>
    <w:rsid w:val="008217FD"/>
    <w:rsid w:val="00822BCD"/>
    <w:rsid w:val="008332C2"/>
    <w:rsid w:val="00841839"/>
    <w:rsid w:val="00843AC4"/>
    <w:rsid w:val="0085594F"/>
    <w:rsid w:val="00866B5B"/>
    <w:rsid w:val="0088026A"/>
    <w:rsid w:val="0089784B"/>
    <w:rsid w:val="008C64DA"/>
    <w:rsid w:val="008C6AE0"/>
    <w:rsid w:val="008E0D33"/>
    <w:rsid w:val="008E13F7"/>
    <w:rsid w:val="008E2B9E"/>
    <w:rsid w:val="008E3DBD"/>
    <w:rsid w:val="008F7DE3"/>
    <w:rsid w:val="00906E0B"/>
    <w:rsid w:val="009123C6"/>
    <w:rsid w:val="0092643B"/>
    <w:rsid w:val="009323CF"/>
    <w:rsid w:val="009403F9"/>
    <w:rsid w:val="00964ADC"/>
    <w:rsid w:val="00972128"/>
    <w:rsid w:val="00972938"/>
    <w:rsid w:val="00974546"/>
    <w:rsid w:val="00982B32"/>
    <w:rsid w:val="00995ED5"/>
    <w:rsid w:val="009A0278"/>
    <w:rsid w:val="009D1F36"/>
    <w:rsid w:val="009D47E6"/>
    <w:rsid w:val="009E23D9"/>
    <w:rsid w:val="009F240D"/>
    <w:rsid w:val="00A065CE"/>
    <w:rsid w:val="00A11AB8"/>
    <w:rsid w:val="00A13F46"/>
    <w:rsid w:val="00A140B8"/>
    <w:rsid w:val="00A25DBB"/>
    <w:rsid w:val="00A32762"/>
    <w:rsid w:val="00A332D1"/>
    <w:rsid w:val="00A43499"/>
    <w:rsid w:val="00A450E4"/>
    <w:rsid w:val="00A55455"/>
    <w:rsid w:val="00A56FB3"/>
    <w:rsid w:val="00A67687"/>
    <w:rsid w:val="00A76C6F"/>
    <w:rsid w:val="00A91EA9"/>
    <w:rsid w:val="00A93054"/>
    <w:rsid w:val="00AA6904"/>
    <w:rsid w:val="00AD1296"/>
    <w:rsid w:val="00AD1ACE"/>
    <w:rsid w:val="00AD317B"/>
    <w:rsid w:val="00AE0228"/>
    <w:rsid w:val="00B02588"/>
    <w:rsid w:val="00B103A4"/>
    <w:rsid w:val="00B1281C"/>
    <w:rsid w:val="00B13EDD"/>
    <w:rsid w:val="00B27939"/>
    <w:rsid w:val="00B27D8F"/>
    <w:rsid w:val="00B305CB"/>
    <w:rsid w:val="00B31106"/>
    <w:rsid w:val="00B313E1"/>
    <w:rsid w:val="00B33B52"/>
    <w:rsid w:val="00B442BB"/>
    <w:rsid w:val="00B540D9"/>
    <w:rsid w:val="00B74691"/>
    <w:rsid w:val="00BA043E"/>
    <w:rsid w:val="00BB5D9B"/>
    <w:rsid w:val="00BF04A9"/>
    <w:rsid w:val="00BF063D"/>
    <w:rsid w:val="00C05405"/>
    <w:rsid w:val="00C12368"/>
    <w:rsid w:val="00C12B49"/>
    <w:rsid w:val="00C13CB3"/>
    <w:rsid w:val="00C150FE"/>
    <w:rsid w:val="00C23207"/>
    <w:rsid w:val="00C255C6"/>
    <w:rsid w:val="00C33BE2"/>
    <w:rsid w:val="00C3469A"/>
    <w:rsid w:val="00C366E4"/>
    <w:rsid w:val="00C3701B"/>
    <w:rsid w:val="00C37069"/>
    <w:rsid w:val="00C425BB"/>
    <w:rsid w:val="00C44F5F"/>
    <w:rsid w:val="00C658F9"/>
    <w:rsid w:val="00C809B6"/>
    <w:rsid w:val="00C8459C"/>
    <w:rsid w:val="00C96B1C"/>
    <w:rsid w:val="00CB2334"/>
    <w:rsid w:val="00CB30D7"/>
    <w:rsid w:val="00CB696C"/>
    <w:rsid w:val="00CC4DB6"/>
    <w:rsid w:val="00CD3D69"/>
    <w:rsid w:val="00CD596F"/>
    <w:rsid w:val="00CE0FB7"/>
    <w:rsid w:val="00CF3693"/>
    <w:rsid w:val="00CF3AC6"/>
    <w:rsid w:val="00CF565A"/>
    <w:rsid w:val="00D001E6"/>
    <w:rsid w:val="00D06F7D"/>
    <w:rsid w:val="00D102C9"/>
    <w:rsid w:val="00D12BCD"/>
    <w:rsid w:val="00D47CA0"/>
    <w:rsid w:val="00D60E23"/>
    <w:rsid w:val="00D61CF2"/>
    <w:rsid w:val="00D65557"/>
    <w:rsid w:val="00D65E7D"/>
    <w:rsid w:val="00D80F81"/>
    <w:rsid w:val="00D97EB9"/>
    <w:rsid w:val="00DA1F94"/>
    <w:rsid w:val="00DA68F0"/>
    <w:rsid w:val="00DB674E"/>
    <w:rsid w:val="00DC56BD"/>
    <w:rsid w:val="00DD6EA8"/>
    <w:rsid w:val="00DF2000"/>
    <w:rsid w:val="00DF6B2C"/>
    <w:rsid w:val="00DF6B3B"/>
    <w:rsid w:val="00E0490A"/>
    <w:rsid w:val="00E077AF"/>
    <w:rsid w:val="00E10495"/>
    <w:rsid w:val="00E13EAD"/>
    <w:rsid w:val="00E17CA5"/>
    <w:rsid w:val="00E241D1"/>
    <w:rsid w:val="00E30CB4"/>
    <w:rsid w:val="00E47F48"/>
    <w:rsid w:val="00E61147"/>
    <w:rsid w:val="00E613D9"/>
    <w:rsid w:val="00E74F7A"/>
    <w:rsid w:val="00E86CD9"/>
    <w:rsid w:val="00EA5FE5"/>
    <w:rsid w:val="00EB70C5"/>
    <w:rsid w:val="00EC2486"/>
    <w:rsid w:val="00EC68F8"/>
    <w:rsid w:val="00EE2CDF"/>
    <w:rsid w:val="00EE7CAF"/>
    <w:rsid w:val="00F10604"/>
    <w:rsid w:val="00F21028"/>
    <w:rsid w:val="00F21074"/>
    <w:rsid w:val="00F379EC"/>
    <w:rsid w:val="00F46B81"/>
    <w:rsid w:val="00F56C2A"/>
    <w:rsid w:val="00F646D6"/>
    <w:rsid w:val="00F70D07"/>
    <w:rsid w:val="00F71813"/>
    <w:rsid w:val="00F77FF2"/>
    <w:rsid w:val="00F83F6C"/>
    <w:rsid w:val="00F843F0"/>
    <w:rsid w:val="00F85B73"/>
    <w:rsid w:val="00FA3041"/>
    <w:rsid w:val="00FA5386"/>
    <w:rsid w:val="00FC414D"/>
    <w:rsid w:val="00FC564B"/>
    <w:rsid w:val="00FC73E0"/>
    <w:rsid w:val="00FC7AAF"/>
    <w:rsid w:val="00FE4D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450E4"/>
    <w:pPr>
      <w:overflowPunct w:val="0"/>
      <w:autoSpaceDE w:val="0"/>
      <w:autoSpaceDN w:val="0"/>
      <w:adjustRightInd w:val="0"/>
      <w:spacing w:after="120"/>
      <w:jc w:val="both"/>
      <w:textAlignment w:val="baseline"/>
    </w:pPr>
    <w:rPr>
      <w:rFonts w:ascii="Tinos" w:hAnsi="Tinos"/>
      <w:sz w:val="22"/>
      <w:lang w:val="en-GB" w:eastAsia="en-GB"/>
    </w:rPr>
  </w:style>
  <w:style w:type="paragraph" w:styleId="Heading1">
    <w:name w:val="heading 1"/>
    <w:basedOn w:val="Normal"/>
    <w:next w:val="Normal"/>
    <w:link w:val="Heading1Char"/>
    <w:qFormat/>
    <w:rsid w:val="006D6FB6"/>
    <w:pPr>
      <w:keepNext/>
      <w:spacing w:before="220" w:after="0"/>
      <w:outlineLvl w:val="0"/>
    </w:pPr>
    <w:rPr>
      <w:rFonts w:ascii="Trebuchet MS" w:hAnsi="Trebuchet MS"/>
      <w:b/>
    </w:rPr>
  </w:style>
  <w:style w:type="paragraph" w:styleId="Heading2">
    <w:name w:val="heading 2"/>
    <w:basedOn w:val="Heading1"/>
    <w:next w:val="Normal"/>
    <w:link w:val="Heading2Char"/>
    <w:unhideWhenUsed/>
    <w:qFormat/>
    <w:rsid w:val="006D6FB6"/>
    <w:pPr>
      <w:spacing w:before="160"/>
      <w:outlineLvl w:val="1"/>
    </w:pPr>
    <w:rPr>
      <w:b w:val="0"/>
    </w:rPr>
  </w:style>
  <w:style w:type="paragraph" w:styleId="Heading3">
    <w:name w:val="heading 3"/>
    <w:basedOn w:val="Heading2"/>
    <w:next w:val="Normal"/>
    <w:link w:val="Heading3Char"/>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995ED5"/>
    <w:pPr>
      <w:spacing w:after="240"/>
      <w:jc w:val="center"/>
    </w:pPr>
    <w:rPr>
      <w:rFonts w:ascii="Trebuchet MS" w:hAnsi="Trebuchet MS"/>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6D6FB6"/>
    <w:pPr>
      <w:spacing w:after="160"/>
      <w:contextualSpacing/>
      <w:jc w:val="center"/>
    </w:pPr>
  </w:style>
  <w:style w:type="character" w:customStyle="1" w:styleId="Heading2Char">
    <w:name w:val="Heading 2 Char"/>
    <w:basedOn w:val="DefaultParagraphFont"/>
    <w:link w:val="Heading2"/>
    <w:rsid w:val="006D6FB6"/>
    <w:rPr>
      <w:rFonts w:ascii="Trebuchet MS" w:hAnsi="Trebuchet MS"/>
      <w:sz w:val="22"/>
      <w:lang w:val="en-GB" w:eastAsia="en-GB"/>
    </w:rPr>
  </w:style>
  <w:style w:type="paragraph" w:styleId="Caption">
    <w:name w:val="caption"/>
    <w:basedOn w:val="Normal"/>
    <w:next w:val="Normal"/>
    <w:unhideWhenUsed/>
    <w:qFormat/>
    <w:rsid w:val="005C4E1B"/>
    <w:pPr>
      <w:spacing w:before="120"/>
      <w:jc w:val="center"/>
    </w:pPr>
    <w:rPr>
      <w:i/>
      <w:sz w:val="18"/>
    </w:rPr>
  </w:style>
  <w:style w:type="paragraph" w:styleId="Bibliography">
    <w:name w:val="Bibliography"/>
    <w:basedOn w:val="Normal"/>
    <w:uiPriority w:val="37"/>
    <w:unhideWhenUsed/>
    <w:qFormat/>
    <w:rsid w:val="00D60E23"/>
    <w:pPr>
      <w:ind w:left="706" w:hanging="706"/>
      <w:jc w:val="left"/>
    </w:p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6D6FB6"/>
    <w:rPr>
      <w:rFonts w:ascii="Trebuchet MS" w:hAnsi="Trebuchet MS"/>
      <w:b/>
      <w:sz w:val="22"/>
      <w:lang w:val="en-GB" w:eastAsia="en-GB"/>
    </w:rPr>
  </w:style>
  <w:style w:type="character" w:customStyle="1" w:styleId="Heading3Char">
    <w:name w:val="Heading 3 Char"/>
    <w:basedOn w:val="DefaultParagraphFont"/>
    <w:link w:val="Heading3"/>
    <w:rsid w:val="00037437"/>
    <w:rPr>
      <w:rFonts w:ascii="Arial" w:eastAsiaTheme="majorEastAsia" w:hAnsi="Arial" w:cstheme="majorBidi"/>
      <w:b/>
      <w:bCs/>
      <w:szCs w:val="26"/>
      <w:lang w:val="en-GB" w:eastAsia="en-GB"/>
    </w:rPr>
  </w:style>
  <w:style w:type="table" w:styleId="TableGrid">
    <w:name w:val="Table Grid"/>
    <w:basedOn w:val="TableNormal"/>
    <w:rsid w:val="00EC2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D6FB6"/>
    <w:pPr>
      <w:spacing w:after="20"/>
    </w:pPr>
    <w:rPr>
      <w:sz w:val="18"/>
      <w:szCs w:val="24"/>
    </w:rPr>
  </w:style>
  <w:style w:type="character" w:customStyle="1" w:styleId="FootnoteTextChar">
    <w:name w:val="Footnote Text Char"/>
    <w:basedOn w:val="DefaultParagraphFont"/>
    <w:link w:val="FootnoteText"/>
    <w:rsid w:val="006D6FB6"/>
    <w:rPr>
      <w:rFonts w:ascii="Tinos" w:hAnsi="Tinos"/>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 w:type="character" w:styleId="Hyperlink">
    <w:name w:val="Hyperlink"/>
    <w:basedOn w:val="DefaultParagraphFont"/>
    <w:uiPriority w:val="99"/>
    <w:rsid w:val="00A450E4"/>
    <w:rPr>
      <w:color w:val="0563C1" w:themeColor="hyperlink"/>
      <w:u w:val="none"/>
      <w:rPrChange w:id="0" w:author="Tomas Petricek" w:date="2018-04-06T11:24:00Z">
        <w:rPr>
          <w:color w:val="0563C1" w:themeColor="hyperlink"/>
          <w:u w:val="single"/>
        </w:rPr>
      </w:rPrChange>
    </w:rPr>
  </w:style>
  <w:style w:type="paragraph" w:styleId="ListParagraph">
    <w:name w:val="List Paragraph"/>
    <w:basedOn w:val="Normal"/>
    <w:rsid w:val="00F379EC"/>
    <w:pPr>
      <w:ind w:left="720"/>
      <w:contextualSpacing/>
    </w:pPr>
  </w:style>
  <w:style w:type="paragraph" w:customStyle="1" w:styleId="Style1">
    <w:name w:val="Style1"/>
    <w:basedOn w:val="Normal"/>
    <w:qFormat/>
    <w:rsid w:val="00564654"/>
    <w:pPr>
      <w:ind w:left="425" w:right="425"/>
    </w:pPr>
    <w:rPr>
      <w:i/>
    </w:rPr>
  </w:style>
  <w:style w:type="paragraph" w:styleId="EndnoteText">
    <w:name w:val="endnote text"/>
    <w:basedOn w:val="Normal"/>
    <w:link w:val="EndnoteTextChar"/>
    <w:rsid w:val="00090893"/>
    <w:pPr>
      <w:spacing w:after="0"/>
    </w:pPr>
    <w:rPr>
      <w:sz w:val="20"/>
    </w:rPr>
  </w:style>
  <w:style w:type="character" w:customStyle="1" w:styleId="EndnoteTextChar">
    <w:name w:val="Endnote Text Char"/>
    <w:basedOn w:val="DefaultParagraphFont"/>
    <w:link w:val="EndnoteText"/>
    <w:rsid w:val="00090893"/>
    <w:rPr>
      <w:rFonts w:ascii="Tinos" w:hAnsi="Tinos"/>
      <w:lang w:val="en-GB" w:eastAsia="en-GB"/>
    </w:rPr>
  </w:style>
  <w:style w:type="character" w:styleId="EndnoteReference">
    <w:name w:val="endnote reference"/>
    <w:basedOn w:val="DefaultParagraphFont"/>
    <w:rsid w:val="00090893"/>
    <w:rPr>
      <w:vertAlign w:val="superscript"/>
    </w:rPr>
  </w:style>
  <w:style w:type="paragraph" w:styleId="BalloonText">
    <w:name w:val="Balloon Text"/>
    <w:basedOn w:val="Normal"/>
    <w:link w:val="BalloonTextChar"/>
    <w:semiHidden/>
    <w:unhideWhenUsed/>
    <w:rsid w:val="005E606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E6061"/>
    <w:rPr>
      <w:rFonts w:ascii="Segoe UI" w:hAnsi="Segoe UI" w:cs="Segoe UI"/>
      <w:sz w:val="18"/>
      <w:szCs w:val="18"/>
      <w:lang w:val="en-GB" w:eastAsia="en-GB"/>
    </w:rPr>
  </w:style>
  <w:style w:type="character" w:styleId="CommentReference">
    <w:name w:val="annotation reference"/>
    <w:basedOn w:val="DefaultParagraphFont"/>
    <w:rsid w:val="00A25DBB"/>
    <w:rPr>
      <w:sz w:val="16"/>
      <w:szCs w:val="16"/>
    </w:rPr>
  </w:style>
  <w:style w:type="paragraph" w:styleId="CommentText">
    <w:name w:val="annotation text"/>
    <w:basedOn w:val="Normal"/>
    <w:link w:val="CommentTextChar"/>
    <w:rsid w:val="00A25DBB"/>
    <w:rPr>
      <w:sz w:val="20"/>
    </w:rPr>
  </w:style>
  <w:style w:type="character" w:customStyle="1" w:styleId="CommentTextChar">
    <w:name w:val="Comment Text Char"/>
    <w:basedOn w:val="DefaultParagraphFont"/>
    <w:link w:val="CommentText"/>
    <w:rsid w:val="00A25DBB"/>
    <w:rPr>
      <w:rFonts w:ascii="Tinos" w:hAnsi="Tinos"/>
      <w:lang w:val="en-GB" w:eastAsia="en-GB"/>
    </w:rPr>
  </w:style>
  <w:style w:type="paragraph" w:styleId="CommentSubject">
    <w:name w:val="annotation subject"/>
    <w:basedOn w:val="CommentText"/>
    <w:next w:val="CommentText"/>
    <w:link w:val="CommentSubjectChar"/>
    <w:rsid w:val="00A25DBB"/>
    <w:rPr>
      <w:b/>
      <w:bCs/>
    </w:rPr>
  </w:style>
  <w:style w:type="character" w:customStyle="1" w:styleId="CommentSubjectChar">
    <w:name w:val="Comment Subject Char"/>
    <w:basedOn w:val="CommentTextChar"/>
    <w:link w:val="CommentSubject"/>
    <w:rsid w:val="00A25DBB"/>
    <w:rPr>
      <w:rFonts w:ascii="Tinos" w:hAnsi="Tinos"/>
      <w:b/>
      <w:bCs/>
      <w:lang w:val="en-GB" w:eastAsia="en-GB"/>
    </w:rPr>
  </w:style>
  <w:style w:type="character" w:styleId="UnresolvedMention">
    <w:name w:val="Unresolved Mention"/>
    <w:basedOn w:val="DefaultParagraphFont"/>
    <w:uiPriority w:val="99"/>
    <w:semiHidden/>
    <w:unhideWhenUsed/>
    <w:rsid w:val="00D60E23"/>
    <w:rPr>
      <w:color w:val="808080"/>
      <w:shd w:val="clear" w:color="auto" w:fill="E6E6E6"/>
    </w:rPr>
  </w:style>
  <w:style w:type="paragraph" w:styleId="Revision">
    <w:name w:val="Revision"/>
    <w:hidden/>
    <w:rsid w:val="00FA5386"/>
    <w:rPr>
      <w:rFonts w:ascii="Tinos" w:hAnsi="Tinos"/>
      <w:sz w:val="22"/>
      <w:lang w:val="en-GB" w:eastAsia="en-GB"/>
    </w:rPr>
  </w:style>
  <w:style w:type="character" w:styleId="FollowedHyperlink">
    <w:name w:val="FollowedHyperlink"/>
    <w:basedOn w:val="DefaultParagraphFont"/>
    <w:rsid w:val="00F64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6604">
      <w:bodyDiv w:val="1"/>
      <w:marLeft w:val="0"/>
      <w:marRight w:val="0"/>
      <w:marTop w:val="0"/>
      <w:marBottom w:val="0"/>
      <w:divBdr>
        <w:top w:val="none" w:sz="0" w:space="0" w:color="auto"/>
        <w:left w:val="none" w:sz="0" w:space="0" w:color="auto"/>
        <w:bottom w:val="none" w:sz="0" w:space="0" w:color="auto"/>
        <w:right w:val="none" w:sz="0" w:space="0" w:color="auto"/>
      </w:divBdr>
      <w:divsChild>
        <w:div w:id="76391551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22955809">
      <w:bodyDiv w:val="1"/>
      <w:marLeft w:val="0"/>
      <w:marRight w:val="0"/>
      <w:marTop w:val="0"/>
      <w:marBottom w:val="0"/>
      <w:divBdr>
        <w:top w:val="none" w:sz="0" w:space="0" w:color="auto"/>
        <w:left w:val="none" w:sz="0" w:space="0" w:color="auto"/>
        <w:bottom w:val="none" w:sz="0" w:space="0" w:color="auto"/>
        <w:right w:val="none" w:sz="0" w:space="0" w:color="auto"/>
      </w:divBdr>
    </w:div>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360017874">
      <w:bodyDiv w:val="1"/>
      <w:marLeft w:val="0"/>
      <w:marRight w:val="0"/>
      <w:marTop w:val="0"/>
      <w:marBottom w:val="0"/>
      <w:divBdr>
        <w:top w:val="none" w:sz="0" w:space="0" w:color="auto"/>
        <w:left w:val="none" w:sz="0" w:space="0" w:color="auto"/>
        <w:bottom w:val="none" w:sz="0" w:space="0" w:color="auto"/>
        <w:right w:val="none" w:sz="0" w:space="0" w:color="auto"/>
      </w:divBdr>
      <w:divsChild>
        <w:div w:id="167644690">
          <w:marLeft w:val="0"/>
          <w:marRight w:val="0"/>
          <w:marTop w:val="0"/>
          <w:marBottom w:val="0"/>
          <w:divBdr>
            <w:top w:val="none" w:sz="0" w:space="0" w:color="auto"/>
            <w:left w:val="none" w:sz="0" w:space="0" w:color="auto"/>
            <w:bottom w:val="none" w:sz="0" w:space="0" w:color="auto"/>
            <w:right w:val="none" w:sz="0" w:space="0" w:color="auto"/>
          </w:divBdr>
        </w:div>
      </w:divsChild>
    </w:div>
    <w:div w:id="417095097">
      <w:bodyDiv w:val="1"/>
      <w:marLeft w:val="0"/>
      <w:marRight w:val="0"/>
      <w:marTop w:val="0"/>
      <w:marBottom w:val="0"/>
      <w:divBdr>
        <w:top w:val="none" w:sz="0" w:space="0" w:color="auto"/>
        <w:left w:val="none" w:sz="0" w:space="0" w:color="auto"/>
        <w:bottom w:val="none" w:sz="0" w:space="0" w:color="auto"/>
        <w:right w:val="none" w:sz="0" w:space="0" w:color="auto"/>
      </w:divBdr>
      <w:divsChild>
        <w:div w:id="1955862077">
          <w:marLeft w:val="0"/>
          <w:marRight w:val="0"/>
          <w:marTop w:val="0"/>
          <w:marBottom w:val="0"/>
          <w:divBdr>
            <w:top w:val="none" w:sz="0" w:space="0" w:color="auto"/>
            <w:left w:val="none" w:sz="0" w:space="0" w:color="auto"/>
            <w:bottom w:val="none" w:sz="0" w:space="0" w:color="auto"/>
            <w:right w:val="none" w:sz="0" w:space="0" w:color="auto"/>
          </w:divBdr>
        </w:div>
      </w:divsChild>
    </w:div>
    <w:div w:id="429737150">
      <w:bodyDiv w:val="1"/>
      <w:marLeft w:val="0"/>
      <w:marRight w:val="0"/>
      <w:marTop w:val="0"/>
      <w:marBottom w:val="0"/>
      <w:divBdr>
        <w:top w:val="none" w:sz="0" w:space="0" w:color="auto"/>
        <w:left w:val="none" w:sz="0" w:space="0" w:color="auto"/>
        <w:bottom w:val="none" w:sz="0" w:space="0" w:color="auto"/>
        <w:right w:val="none" w:sz="0" w:space="0" w:color="auto"/>
      </w:divBdr>
      <w:divsChild>
        <w:div w:id="1204832855">
          <w:marLeft w:val="0"/>
          <w:marRight w:val="0"/>
          <w:marTop w:val="0"/>
          <w:marBottom w:val="0"/>
          <w:divBdr>
            <w:top w:val="none" w:sz="0" w:space="0" w:color="auto"/>
            <w:left w:val="none" w:sz="0" w:space="0" w:color="auto"/>
            <w:bottom w:val="none" w:sz="0" w:space="0" w:color="auto"/>
            <w:right w:val="none" w:sz="0" w:space="0" w:color="auto"/>
          </w:divBdr>
          <w:divsChild>
            <w:div w:id="1328052701">
              <w:marLeft w:val="0"/>
              <w:marRight w:val="0"/>
              <w:marTop w:val="0"/>
              <w:marBottom w:val="0"/>
              <w:divBdr>
                <w:top w:val="none" w:sz="0" w:space="0" w:color="auto"/>
                <w:left w:val="none" w:sz="0" w:space="0" w:color="auto"/>
                <w:bottom w:val="none" w:sz="0" w:space="0" w:color="auto"/>
                <w:right w:val="none" w:sz="0" w:space="0" w:color="auto"/>
              </w:divBdr>
              <w:divsChild>
                <w:div w:id="7308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625356400">
      <w:bodyDiv w:val="1"/>
      <w:marLeft w:val="0"/>
      <w:marRight w:val="0"/>
      <w:marTop w:val="0"/>
      <w:marBottom w:val="0"/>
      <w:divBdr>
        <w:top w:val="none" w:sz="0" w:space="0" w:color="auto"/>
        <w:left w:val="none" w:sz="0" w:space="0" w:color="auto"/>
        <w:bottom w:val="none" w:sz="0" w:space="0" w:color="auto"/>
        <w:right w:val="none" w:sz="0" w:space="0" w:color="auto"/>
      </w:divBdr>
    </w:div>
    <w:div w:id="691034811">
      <w:bodyDiv w:val="1"/>
      <w:marLeft w:val="0"/>
      <w:marRight w:val="0"/>
      <w:marTop w:val="0"/>
      <w:marBottom w:val="0"/>
      <w:divBdr>
        <w:top w:val="none" w:sz="0" w:space="0" w:color="auto"/>
        <w:left w:val="none" w:sz="0" w:space="0" w:color="auto"/>
        <w:bottom w:val="none" w:sz="0" w:space="0" w:color="auto"/>
        <w:right w:val="none" w:sz="0" w:space="0" w:color="auto"/>
      </w:divBdr>
    </w:div>
    <w:div w:id="856233599">
      <w:bodyDiv w:val="1"/>
      <w:marLeft w:val="0"/>
      <w:marRight w:val="0"/>
      <w:marTop w:val="0"/>
      <w:marBottom w:val="0"/>
      <w:divBdr>
        <w:top w:val="none" w:sz="0" w:space="0" w:color="auto"/>
        <w:left w:val="none" w:sz="0" w:space="0" w:color="auto"/>
        <w:bottom w:val="none" w:sz="0" w:space="0" w:color="auto"/>
        <w:right w:val="none" w:sz="0" w:space="0" w:color="auto"/>
      </w:divBdr>
      <w:divsChild>
        <w:div w:id="558175765">
          <w:marLeft w:val="30"/>
          <w:marRight w:val="0"/>
          <w:marTop w:val="0"/>
          <w:marBottom w:val="75"/>
          <w:divBdr>
            <w:top w:val="none" w:sz="0" w:space="0" w:color="auto"/>
            <w:left w:val="none" w:sz="0" w:space="0" w:color="auto"/>
            <w:bottom w:val="none" w:sz="0" w:space="0" w:color="auto"/>
            <w:right w:val="none" w:sz="0" w:space="0" w:color="auto"/>
          </w:divBdr>
        </w:div>
      </w:divsChild>
    </w:div>
    <w:div w:id="1063143329">
      <w:bodyDiv w:val="1"/>
      <w:marLeft w:val="0"/>
      <w:marRight w:val="0"/>
      <w:marTop w:val="0"/>
      <w:marBottom w:val="0"/>
      <w:divBdr>
        <w:top w:val="none" w:sz="0" w:space="0" w:color="auto"/>
        <w:left w:val="none" w:sz="0" w:space="0" w:color="auto"/>
        <w:bottom w:val="none" w:sz="0" w:space="0" w:color="auto"/>
        <w:right w:val="none" w:sz="0" w:space="0" w:color="auto"/>
      </w:divBdr>
    </w:div>
    <w:div w:id="1098452833">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140269269">
      <w:bodyDiv w:val="1"/>
      <w:marLeft w:val="0"/>
      <w:marRight w:val="0"/>
      <w:marTop w:val="0"/>
      <w:marBottom w:val="0"/>
      <w:divBdr>
        <w:top w:val="none" w:sz="0" w:space="0" w:color="auto"/>
        <w:left w:val="none" w:sz="0" w:space="0" w:color="auto"/>
        <w:bottom w:val="none" w:sz="0" w:space="0" w:color="auto"/>
        <w:right w:val="none" w:sz="0" w:space="0" w:color="auto"/>
      </w:divBdr>
      <w:divsChild>
        <w:div w:id="1923685997">
          <w:marLeft w:val="0"/>
          <w:marRight w:val="0"/>
          <w:marTop w:val="60"/>
          <w:marBottom w:val="60"/>
          <w:divBdr>
            <w:top w:val="none" w:sz="0" w:space="0" w:color="auto"/>
            <w:left w:val="none" w:sz="0" w:space="0" w:color="auto"/>
            <w:bottom w:val="none" w:sz="0" w:space="0" w:color="auto"/>
            <w:right w:val="none" w:sz="0" w:space="0" w:color="auto"/>
          </w:divBdr>
        </w:div>
      </w:divsChild>
    </w:div>
    <w:div w:id="1169061213">
      <w:bodyDiv w:val="1"/>
      <w:marLeft w:val="0"/>
      <w:marRight w:val="0"/>
      <w:marTop w:val="0"/>
      <w:marBottom w:val="0"/>
      <w:divBdr>
        <w:top w:val="none" w:sz="0" w:space="0" w:color="auto"/>
        <w:left w:val="none" w:sz="0" w:space="0" w:color="auto"/>
        <w:bottom w:val="none" w:sz="0" w:space="0" w:color="auto"/>
        <w:right w:val="none" w:sz="0" w:space="0" w:color="auto"/>
      </w:divBdr>
      <w:divsChild>
        <w:div w:id="101658455">
          <w:marLeft w:val="0"/>
          <w:marRight w:val="0"/>
          <w:marTop w:val="0"/>
          <w:marBottom w:val="0"/>
          <w:divBdr>
            <w:top w:val="none" w:sz="0" w:space="0" w:color="auto"/>
            <w:left w:val="none" w:sz="0" w:space="0" w:color="auto"/>
            <w:bottom w:val="none" w:sz="0" w:space="0" w:color="auto"/>
            <w:right w:val="none" w:sz="0" w:space="0" w:color="auto"/>
          </w:divBdr>
          <w:divsChild>
            <w:div w:id="18987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485311774">
      <w:bodyDiv w:val="1"/>
      <w:marLeft w:val="0"/>
      <w:marRight w:val="0"/>
      <w:marTop w:val="0"/>
      <w:marBottom w:val="0"/>
      <w:divBdr>
        <w:top w:val="none" w:sz="0" w:space="0" w:color="auto"/>
        <w:left w:val="none" w:sz="0" w:space="0" w:color="auto"/>
        <w:bottom w:val="none" w:sz="0" w:space="0" w:color="auto"/>
        <w:right w:val="none" w:sz="0" w:space="0" w:color="auto"/>
      </w:divBdr>
      <w:divsChild>
        <w:div w:id="1617908884">
          <w:marLeft w:val="0"/>
          <w:marRight w:val="0"/>
          <w:marTop w:val="0"/>
          <w:marBottom w:val="0"/>
          <w:divBdr>
            <w:top w:val="none" w:sz="0" w:space="0" w:color="auto"/>
            <w:left w:val="none" w:sz="0" w:space="0" w:color="auto"/>
            <w:bottom w:val="none" w:sz="0" w:space="0" w:color="auto"/>
            <w:right w:val="none" w:sz="0" w:space="0" w:color="auto"/>
          </w:divBdr>
          <w:divsChild>
            <w:div w:id="1780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734">
      <w:bodyDiv w:val="1"/>
      <w:marLeft w:val="0"/>
      <w:marRight w:val="0"/>
      <w:marTop w:val="0"/>
      <w:marBottom w:val="0"/>
      <w:divBdr>
        <w:top w:val="none" w:sz="0" w:space="0" w:color="auto"/>
        <w:left w:val="none" w:sz="0" w:space="0" w:color="auto"/>
        <w:bottom w:val="none" w:sz="0" w:space="0" w:color="auto"/>
        <w:right w:val="none" w:sz="0" w:space="0" w:color="auto"/>
      </w:divBdr>
      <w:divsChild>
        <w:div w:id="1884174899">
          <w:marLeft w:val="0"/>
          <w:marRight w:val="0"/>
          <w:marTop w:val="0"/>
          <w:marBottom w:val="330"/>
          <w:divBdr>
            <w:top w:val="none" w:sz="0" w:space="0" w:color="auto"/>
            <w:left w:val="none" w:sz="0" w:space="0" w:color="auto"/>
            <w:bottom w:val="none" w:sz="0" w:space="0" w:color="auto"/>
            <w:right w:val="none" w:sz="0" w:space="0" w:color="auto"/>
          </w:divBdr>
        </w:div>
      </w:divsChild>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 w:id="1572502851">
      <w:bodyDiv w:val="1"/>
      <w:marLeft w:val="0"/>
      <w:marRight w:val="0"/>
      <w:marTop w:val="0"/>
      <w:marBottom w:val="0"/>
      <w:divBdr>
        <w:top w:val="none" w:sz="0" w:space="0" w:color="auto"/>
        <w:left w:val="none" w:sz="0" w:space="0" w:color="auto"/>
        <w:bottom w:val="none" w:sz="0" w:space="0" w:color="auto"/>
        <w:right w:val="none" w:sz="0" w:space="0" w:color="auto"/>
      </w:divBdr>
      <w:divsChild>
        <w:div w:id="1037320029">
          <w:marLeft w:val="0"/>
          <w:marRight w:val="0"/>
          <w:marTop w:val="0"/>
          <w:marBottom w:val="0"/>
          <w:divBdr>
            <w:top w:val="none" w:sz="0" w:space="0" w:color="auto"/>
            <w:left w:val="none" w:sz="0" w:space="0" w:color="auto"/>
            <w:bottom w:val="none" w:sz="0" w:space="0" w:color="auto"/>
            <w:right w:val="none" w:sz="0" w:space="0" w:color="auto"/>
          </w:divBdr>
          <w:divsChild>
            <w:div w:id="465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0418">
      <w:bodyDiv w:val="1"/>
      <w:marLeft w:val="0"/>
      <w:marRight w:val="0"/>
      <w:marTop w:val="0"/>
      <w:marBottom w:val="0"/>
      <w:divBdr>
        <w:top w:val="none" w:sz="0" w:space="0" w:color="auto"/>
        <w:left w:val="none" w:sz="0" w:space="0" w:color="auto"/>
        <w:bottom w:val="none" w:sz="0" w:space="0" w:color="auto"/>
        <w:right w:val="none" w:sz="0" w:space="0" w:color="auto"/>
      </w:divBdr>
    </w:div>
    <w:div w:id="1672371410">
      <w:bodyDiv w:val="1"/>
      <w:marLeft w:val="0"/>
      <w:marRight w:val="0"/>
      <w:marTop w:val="0"/>
      <w:marBottom w:val="0"/>
      <w:divBdr>
        <w:top w:val="none" w:sz="0" w:space="0" w:color="auto"/>
        <w:left w:val="none" w:sz="0" w:space="0" w:color="auto"/>
        <w:bottom w:val="none" w:sz="0" w:space="0" w:color="auto"/>
        <w:right w:val="none" w:sz="0" w:space="0" w:color="auto"/>
      </w:divBdr>
      <w:divsChild>
        <w:div w:id="2098400237">
          <w:marLeft w:val="0"/>
          <w:marRight w:val="0"/>
          <w:marTop w:val="0"/>
          <w:marBottom w:val="0"/>
          <w:divBdr>
            <w:top w:val="none" w:sz="0" w:space="0" w:color="auto"/>
            <w:left w:val="none" w:sz="0" w:space="0" w:color="auto"/>
            <w:bottom w:val="none" w:sz="0" w:space="0" w:color="auto"/>
            <w:right w:val="none" w:sz="0" w:space="0" w:color="auto"/>
          </w:divBdr>
        </w:div>
      </w:divsChild>
    </w:div>
    <w:div w:id="1816071504">
      <w:bodyDiv w:val="1"/>
      <w:marLeft w:val="0"/>
      <w:marRight w:val="0"/>
      <w:marTop w:val="0"/>
      <w:marBottom w:val="0"/>
      <w:divBdr>
        <w:top w:val="none" w:sz="0" w:space="0" w:color="auto"/>
        <w:left w:val="none" w:sz="0" w:space="0" w:color="auto"/>
        <w:bottom w:val="none" w:sz="0" w:space="0" w:color="auto"/>
        <w:right w:val="none" w:sz="0" w:space="0" w:color="auto"/>
      </w:divBdr>
    </w:div>
    <w:div w:id="2007828743">
      <w:bodyDiv w:val="1"/>
      <w:marLeft w:val="0"/>
      <w:marRight w:val="0"/>
      <w:marTop w:val="0"/>
      <w:marBottom w:val="0"/>
      <w:divBdr>
        <w:top w:val="none" w:sz="0" w:space="0" w:color="auto"/>
        <w:left w:val="none" w:sz="0" w:space="0" w:color="auto"/>
        <w:bottom w:val="none" w:sz="0" w:space="0" w:color="auto"/>
        <w:right w:val="none" w:sz="0" w:space="0" w:color="auto"/>
      </w:divBdr>
      <w:divsChild>
        <w:div w:id="557011773">
          <w:marLeft w:val="0"/>
          <w:marRight w:val="0"/>
          <w:marTop w:val="0"/>
          <w:marBottom w:val="0"/>
          <w:divBdr>
            <w:top w:val="none" w:sz="0" w:space="0" w:color="auto"/>
            <w:left w:val="none" w:sz="0" w:space="0" w:color="auto"/>
            <w:bottom w:val="none" w:sz="0" w:space="0" w:color="auto"/>
            <w:right w:val="none" w:sz="0" w:space="0" w:color="auto"/>
          </w:divBdr>
          <w:divsChild>
            <w:div w:id="8237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94688-36A9-493C-A492-6D1E37C4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Can interactivity make you think?</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interactivity make you think?</dc:title>
  <dc:subject/>
  <dc:creator>Tomas Petricek</dc:creator>
  <cp:keywords>data journalism</cp:keywords>
  <dc:description/>
  <cp:lastModifiedBy>Tomas Petricek</cp:lastModifiedBy>
  <cp:revision>4</cp:revision>
  <cp:lastPrinted>2018-04-06T10:25:00Z</cp:lastPrinted>
  <dcterms:created xsi:type="dcterms:W3CDTF">2018-04-06T10:24:00Z</dcterms:created>
  <dcterms:modified xsi:type="dcterms:W3CDTF">2018-04-06T10:46:00Z</dcterms:modified>
</cp:coreProperties>
</file>