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B86D8" w14:textId="0A94BA22" w:rsidR="00F70D07" w:rsidRPr="00FE4D8F" w:rsidRDefault="007F5DBE" w:rsidP="00FE4D8F">
      <w:pPr>
        <w:pStyle w:val="Title"/>
      </w:pPr>
      <w:r w:rsidRPr="00FE4D8F">
        <w:t>Read</w:t>
      </w:r>
      <w:r w:rsidR="008144DE">
        <w:t>/W</w:t>
      </w:r>
      <w:r w:rsidRPr="00FE4D8F">
        <w:t xml:space="preserve">rite </w:t>
      </w:r>
      <w:r w:rsidR="008144DE">
        <w:t>N</w:t>
      </w:r>
      <w:r w:rsidRPr="00FE4D8F">
        <w:t xml:space="preserve">ews: Increasing </w:t>
      </w:r>
      <w:del w:id="1" w:author="Josh Cowls" w:date="2017-10-02T10:26:00Z">
        <w:r w:rsidRPr="00FE4D8F" w:rsidDel="000B6599">
          <w:delText xml:space="preserve">trust in </w:delText>
        </w:r>
      </w:del>
      <w:r w:rsidRPr="00FE4D8F">
        <w:t xml:space="preserve">media </w:t>
      </w:r>
      <w:ins w:id="2" w:author="Josh Cowls" w:date="2017-10-02T10:26:00Z">
        <w:r w:rsidR="000B6599">
          <w:t xml:space="preserve">trust and understanding </w:t>
        </w:r>
      </w:ins>
      <w:r w:rsidRPr="00FE4D8F">
        <w:t xml:space="preserve">through data </w:t>
      </w:r>
      <w:del w:id="3" w:author="Josh Cowls" w:date="2017-10-02T10:28:00Z">
        <w:r w:rsidRPr="00FE4D8F" w:rsidDel="000B6599">
          <w:delText>literacy</w:delText>
        </w:r>
      </w:del>
      <w:ins w:id="4" w:author="Josh Cowls" w:date="2017-10-02T10:28:00Z">
        <w:r w:rsidR="000B6599">
          <w:t>journalism</w:t>
        </w:r>
      </w:ins>
    </w:p>
    <w:p w14:paraId="0725F4A3" w14:textId="77777777" w:rsidR="006D6FB6" w:rsidRPr="00E10495" w:rsidRDefault="006D6FB6" w:rsidP="00E10495">
      <w:pPr>
        <w:pStyle w:val="Title"/>
        <w:sectPr w:rsidR="006D6FB6" w:rsidRPr="00E10495" w:rsidSect="00000F1F">
          <w:headerReference w:type="default" r:id="rId8"/>
          <w:footerReference w:type="default" r:id="rId9"/>
          <w:headerReference w:type="first" r:id="rId10"/>
          <w:footerReference w:type="first" r:id="rId11"/>
          <w:pgSz w:w="11907" w:h="16840" w:code="9"/>
          <w:pgMar w:top="1440" w:right="1440" w:bottom="1440" w:left="1440" w:header="862" w:footer="862" w:gutter="0"/>
          <w:paperSrc w:first="7" w:other="7"/>
          <w:cols w:space="720"/>
          <w:docGrid w:linePitch="272"/>
        </w:sectPr>
      </w:pPr>
    </w:p>
    <w:p w14:paraId="1F66DDE8" w14:textId="5585BA03" w:rsidR="008144DE" w:rsidRDefault="00B74691" w:rsidP="00CD3D69">
      <w:pPr>
        <w:pStyle w:val="Abstracttext"/>
      </w:pPr>
      <w:commentRangeStart w:id="5"/>
      <w:commentRangeStart w:id="6"/>
      <w:r>
        <w:t xml:space="preserve">Open </w:t>
      </w:r>
      <w:r w:rsidR="008144DE">
        <w:t xml:space="preserve">data </w:t>
      </w:r>
      <w:commentRangeEnd w:id="5"/>
      <w:r>
        <w:rPr>
          <w:rStyle w:val="CommentReference"/>
        </w:rPr>
        <w:commentReference w:id="5"/>
      </w:r>
      <w:commentRangeEnd w:id="6"/>
      <w:r w:rsidR="001600A2">
        <w:rPr>
          <w:rStyle w:val="CommentReference"/>
        </w:rPr>
        <w:commentReference w:id="6"/>
      </w:r>
      <w:r w:rsidR="008144DE">
        <w:t xml:space="preserve">and the digital delivery of news have powered the rise of data journalism, enabling skilled reporters to present </w:t>
      </w:r>
      <w:r>
        <w:t xml:space="preserve">rich </w:t>
      </w:r>
      <w:r w:rsidR="008144DE">
        <w:t>information in compelling ways.</w:t>
      </w:r>
      <w:r w:rsidR="005E6061">
        <w:t xml:space="preserve"> Yet</w:t>
      </w:r>
      <w:r w:rsidR="008144DE">
        <w:t xml:space="preserve"> public trust in the media is at historic lo</w:t>
      </w:r>
      <w:r w:rsidR="00A55455">
        <w:t xml:space="preserve">ws in many developed countries, at a time when echo chambers, propagandist bots and fake news </w:t>
      </w:r>
      <w:del w:id="7" w:author="Josh Cowls" w:date="2017-09-21T15:21:00Z">
        <w:r w:rsidR="00A55455" w:rsidDel="00FA5386">
          <w:delText xml:space="preserve">seem </w:delText>
        </w:r>
      </w:del>
      <w:ins w:id="8" w:author="Josh Cowls" w:date="2017-09-21T15:21:00Z">
        <w:r w:rsidR="00FA5386">
          <w:t xml:space="preserve">are </w:t>
        </w:r>
      </w:ins>
      <w:r w:rsidR="00A55455">
        <w:t xml:space="preserve">on the rise. </w:t>
      </w:r>
      <w:r w:rsidR="00A55455" w:rsidRPr="00A55455">
        <w:t>This presents a curious paradox: trust in the news media has declined even as access</w:t>
      </w:r>
      <w:r w:rsidR="00A55455">
        <w:t xml:space="preserve"> to information has increased. </w:t>
      </w:r>
      <w:r w:rsidR="006F2EE8">
        <w:t xml:space="preserve">In our paper we explore this paradox, and observe </w:t>
      </w:r>
      <w:r w:rsidR="006F2EE8" w:rsidRPr="006F2EE8">
        <w:t xml:space="preserve">that </w:t>
      </w:r>
      <w:r w:rsidR="006F2EE8" w:rsidRPr="00B74691">
        <w:rPr>
          <w:i/>
        </w:rPr>
        <w:t>authority</w:t>
      </w:r>
      <w:r w:rsidR="006F2EE8" w:rsidRPr="006F2EE8">
        <w:t xml:space="preserve"> and </w:t>
      </w:r>
      <w:r w:rsidR="006F2EE8" w:rsidRPr="00B74691">
        <w:rPr>
          <w:i/>
        </w:rPr>
        <w:t>accessibility</w:t>
      </w:r>
      <w:r w:rsidR="006F2EE8" w:rsidRPr="006F2EE8">
        <w:t xml:space="preserve"> tend to be negatively correlated: news that is authoritative isn’t always accessible, and news that is accessible isn’t typically authoritative</w:t>
      </w:r>
      <w:commentRangeStart w:id="9"/>
      <w:commentRangeStart w:id="10"/>
      <w:commentRangeStart w:id="11"/>
      <w:r w:rsidR="006F2EE8" w:rsidRPr="006F2EE8">
        <w:t>.</w:t>
      </w:r>
      <w:commentRangeEnd w:id="9"/>
      <w:r w:rsidR="00545C65">
        <w:rPr>
          <w:rStyle w:val="CommentReference"/>
        </w:rPr>
        <w:commentReference w:id="9"/>
      </w:r>
      <w:commentRangeEnd w:id="10"/>
      <w:r w:rsidR="00FA5386">
        <w:rPr>
          <w:rStyle w:val="CommentReference"/>
        </w:rPr>
        <w:commentReference w:id="10"/>
      </w:r>
      <w:commentRangeEnd w:id="11"/>
      <w:r w:rsidR="00FA5386">
        <w:rPr>
          <w:rStyle w:val="CommentReference"/>
        </w:rPr>
        <w:commentReference w:id="11"/>
      </w:r>
    </w:p>
    <w:p w14:paraId="6F3AE365" w14:textId="4B29B689" w:rsidR="009D1F36" w:rsidRDefault="00A93054">
      <w:pPr>
        <w:pStyle w:val="Abstracttext"/>
      </w:pPr>
      <w:r>
        <w:t>W</w:t>
      </w:r>
      <w:r w:rsidR="00C23207">
        <w:t xml:space="preserve">e </w:t>
      </w:r>
      <w:commentRangeStart w:id="12"/>
      <w:commentRangeStart w:id="13"/>
      <w:r w:rsidR="00196F44">
        <w:t xml:space="preserve">introduce </w:t>
      </w:r>
      <w:r w:rsidR="00252D43">
        <w:t xml:space="preserve">a </w:t>
      </w:r>
      <w:del w:id="14" w:author="Josh Cowls" w:date="2017-09-21T15:25:00Z">
        <w:r w:rsidR="00C23207" w:rsidDel="00FA5386">
          <w:delText xml:space="preserve">way </w:delText>
        </w:r>
        <w:commentRangeEnd w:id="12"/>
        <w:r w:rsidR="00545C65" w:rsidDel="00FA5386">
          <w:rPr>
            <w:rStyle w:val="CommentReference"/>
          </w:rPr>
          <w:commentReference w:id="12"/>
        </w:r>
      </w:del>
      <w:commentRangeEnd w:id="13"/>
      <w:r w:rsidR="00FA5386">
        <w:rPr>
          <w:rStyle w:val="CommentReference"/>
        </w:rPr>
        <w:commentReference w:id="13"/>
      </w:r>
      <w:ins w:id="15" w:author="Josh Cowls" w:date="2017-09-21T15:25:00Z">
        <w:r w:rsidR="00FA5386">
          <w:t>method</w:t>
        </w:r>
      </w:ins>
      <w:ins w:id="16" w:author="Josh Cowls" w:date="2017-09-21T15:26:00Z">
        <w:r w:rsidR="00FA5386">
          <w:t xml:space="preserve"> </w:t>
        </w:r>
      </w:ins>
      <w:r w:rsidR="00C23207">
        <w:t xml:space="preserve">of presenting journalistic data analysis </w:t>
      </w:r>
      <w:r>
        <w:t xml:space="preserve">that </w:t>
      </w:r>
      <w:r w:rsidR="00196F44">
        <w:t>promote</w:t>
      </w:r>
      <w:r>
        <w:t>s</w:t>
      </w:r>
      <w:r w:rsidR="00196F44">
        <w:t xml:space="preserve"> both authority and accessibi</w:t>
      </w:r>
      <w:r>
        <w:softHyphen/>
      </w:r>
      <w:r w:rsidR="00196F44">
        <w:t xml:space="preserve">lity, </w:t>
      </w:r>
      <w:r w:rsidR="00C23207">
        <w:t xml:space="preserve">and argue that </w:t>
      </w:r>
      <w:r>
        <w:t xml:space="preserve">this </w:t>
      </w:r>
      <w:del w:id="17" w:author="Josh Cowls" w:date="2017-09-21T15:27:00Z">
        <w:r w:rsidR="005E6061" w:rsidDel="00FA5386">
          <w:delText>methods</w:delText>
        </w:r>
        <w:r w:rsidR="00C23207" w:rsidDel="00FA5386">
          <w:delText xml:space="preserve"> </w:delText>
        </w:r>
      </w:del>
      <w:r>
        <w:t xml:space="preserve">has </w:t>
      </w:r>
      <w:r w:rsidR="00C23207">
        <w:t xml:space="preserve">the potential to reverse </w:t>
      </w:r>
      <w:commentRangeStart w:id="18"/>
      <w:commentRangeStart w:id="19"/>
      <w:r>
        <w:t xml:space="preserve">declining trust in </w:t>
      </w:r>
      <w:del w:id="20" w:author="Josh Cowls" w:date="2017-09-21T15:27:00Z">
        <w:r w:rsidDel="00FA5386">
          <w:delText>data</w:delText>
        </w:r>
        <w:commentRangeEnd w:id="18"/>
        <w:r w:rsidDel="00FA5386">
          <w:rPr>
            <w:rStyle w:val="CommentReference"/>
          </w:rPr>
          <w:commentReference w:id="18"/>
        </w:r>
      </w:del>
      <w:commentRangeEnd w:id="19"/>
      <w:r w:rsidR="00FA5386">
        <w:rPr>
          <w:rStyle w:val="CommentReference"/>
        </w:rPr>
        <w:commentReference w:id="19"/>
      </w:r>
      <w:ins w:id="21" w:author="Josh Cowls" w:date="2017-09-21T15:27:00Z">
        <w:r w:rsidR="00FA5386">
          <w:t>the news</w:t>
        </w:r>
      </w:ins>
      <w:r w:rsidR="00C23207">
        <w:t>. Our approach is based on two principles</w:t>
      </w:r>
      <w:r>
        <w:t>: (</w:t>
      </w:r>
      <w:proofErr w:type="spellStart"/>
      <w:r>
        <w:t>i</w:t>
      </w:r>
      <w:proofErr w:type="spellEnd"/>
      <w:r>
        <w:t xml:space="preserve">) </w:t>
      </w:r>
      <w:r w:rsidR="005E6061">
        <w:t xml:space="preserve">readers </w:t>
      </w:r>
      <w:del w:id="22" w:author="Josh Cowls" w:date="2017-09-21T15:29:00Z">
        <w:r w:rsidR="005E6061" w:rsidDel="00EC68F8">
          <w:delText xml:space="preserve">must </w:delText>
        </w:r>
      </w:del>
      <w:ins w:id="23" w:author="Josh Cowls" w:date="2017-09-21T15:29:00Z">
        <w:r w:rsidR="00EC68F8">
          <w:t xml:space="preserve">should be encouraged to </w:t>
        </w:r>
      </w:ins>
      <w:r w:rsidR="005E6061">
        <w:t>question</w:t>
      </w:r>
      <w:r w:rsidR="00C23207">
        <w:t xml:space="preserve"> their assumptions about </w:t>
      </w:r>
      <w:r w:rsidR="005E6061">
        <w:t xml:space="preserve">the data </w:t>
      </w:r>
      <w:r>
        <w:t xml:space="preserve">and (ii) </w:t>
      </w:r>
      <w:r w:rsidR="00C23207">
        <w:t xml:space="preserve">the analysis </w:t>
      </w:r>
      <w:del w:id="24" w:author="Josh Cowls" w:date="2017-09-21T15:29:00Z">
        <w:r w:rsidR="00C23207" w:rsidDel="00EC68F8">
          <w:delText xml:space="preserve">must </w:delText>
        </w:r>
      </w:del>
      <w:ins w:id="25" w:author="Josh Cowls" w:date="2017-09-21T15:29:00Z">
        <w:r w:rsidR="00EC68F8">
          <w:t xml:space="preserve">should </w:t>
        </w:r>
      </w:ins>
      <w:r w:rsidR="00C23207">
        <w:t>be transparent</w:t>
      </w:r>
      <w:r w:rsidR="005E6061">
        <w:t xml:space="preserve">, enabling </w:t>
      </w:r>
      <w:r w:rsidR="00C23207">
        <w:t xml:space="preserve">the reader to </w:t>
      </w:r>
      <w:r w:rsidR="005E6061">
        <w:t xml:space="preserve">ascertain </w:t>
      </w:r>
      <w:r w:rsidR="00C23207">
        <w:t xml:space="preserve">the provenance of data and </w:t>
      </w:r>
      <w:ins w:id="26" w:author="Josh Cowls" w:date="2017-09-21T15:46:00Z">
        <w:r w:rsidR="00841839">
          <w:t xml:space="preserve">the </w:t>
        </w:r>
      </w:ins>
      <w:r w:rsidR="005E6061">
        <w:t xml:space="preserve">accuracy </w:t>
      </w:r>
      <w:r w:rsidR="00C23207">
        <w:t>of the analysis.</w:t>
      </w:r>
      <w:r w:rsidR="005E6061">
        <w:t xml:space="preserve"> </w:t>
      </w:r>
      <w:ins w:id="27" w:author="Josh Cowls" w:date="2017-10-02T10:24:00Z">
        <w:r w:rsidR="000B6599">
          <w:t xml:space="preserve">In other words, our approach shifts the news from a Read-Only to a Read/Write culture (Lessig, 2008). </w:t>
        </w:r>
      </w:ins>
      <w:r w:rsidR="00234914">
        <w:t xml:space="preserve"> </w:t>
      </w:r>
    </w:p>
    <w:p w14:paraId="6FD545C2" w14:textId="4721280B" w:rsidR="00CD3D69" w:rsidRDefault="009D1F36" w:rsidP="00CD3D69">
      <w:pPr>
        <w:pStyle w:val="Heading1"/>
      </w:pPr>
      <w:r>
        <w:t xml:space="preserve">1. </w:t>
      </w:r>
      <w:r w:rsidR="00B27D8F">
        <w:t>Visualizations that encourage critical thinking</w:t>
      </w:r>
    </w:p>
    <w:p w14:paraId="54CAB3BF" w14:textId="35DE07C8" w:rsidR="00B27D8F" w:rsidDel="00341057" w:rsidRDefault="007018F0" w:rsidP="00866B5B">
      <w:pPr>
        <w:rPr>
          <w:del w:id="28" w:author="Tomas Petricek" w:date="2017-09-21T03:12:00Z"/>
        </w:rPr>
      </w:pPr>
      <w:r>
        <w:t xml:space="preserve">The first way of encouraging critical thinking about data has been </w:t>
      </w:r>
      <w:r w:rsidR="005E6061">
        <w:t xml:space="preserve">trialled </w:t>
      </w:r>
      <w:r>
        <w:t xml:space="preserve">by newsrooms such as the </w:t>
      </w:r>
      <w:commentRangeStart w:id="29"/>
      <w:r>
        <w:t>New York Times</w:t>
      </w:r>
      <w:commentRangeEnd w:id="29"/>
      <w:r w:rsidR="00EC68F8">
        <w:rPr>
          <w:rStyle w:val="CommentReference"/>
        </w:rPr>
        <w:commentReference w:id="29"/>
      </w:r>
      <w:r>
        <w:t xml:space="preserve">. </w:t>
      </w:r>
      <w:r w:rsidR="00866B5B">
        <w:t xml:space="preserve">The </w:t>
      </w:r>
      <w:r w:rsidR="00DF2000">
        <w:t>“</w:t>
      </w:r>
      <w:commentRangeStart w:id="30"/>
      <w:commentRangeStart w:id="31"/>
      <w:del w:id="32" w:author="Josh Cowls" w:date="2017-09-21T15:31:00Z">
        <w:r w:rsidR="00DF2000" w:rsidDel="00EC68F8">
          <w:delText>you guess</w:delText>
        </w:r>
      </w:del>
      <w:commentRangeEnd w:id="30"/>
      <w:commentRangeEnd w:id="31"/>
      <w:ins w:id="33" w:author="Josh Cowls" w:date="2017-09-21T15:34:00Z">
        <w:r w:rsidR="00EC68F8">
          <w:t>g</w:t>
        </w:r>
      </w:ins>
      <w:ins w:id="34" w:author="Josh Cowls" w:date="2017-09-21T15:31:00Z">
        <w:r w:rsidR="00EC68F8">
          <w:t>uess-first</w:t>
        </w:r>
      </w:ins>
      <w:ins w:id="35" w:author="Tomas Petricek" w:date="2017-09-21T02:53:00Z">
        <w:r w:rsidR="00A93054">
          <w:t>”</w:t>
        </w:r>
      </w:ins>
      <w:ins w:id="36" w:author="Tomas Petricek" w:date="2017-09-21T02:23:00Z">
        <w:r w:rsidR="00866B5B">
          <w:rPr>
            <w:rStyle w:val="CommentReference"/>
          </w:rPr>
          <w:commentReference w:id="30"/>
        </w:r>
      </w:ins>
      <w:r w:rsidR="00EC68F8">
        <w:rPr>
          <w:rStyle w:val="CommentReference"/>
        </w:rPr>
        <w:commentReference w:id="31"/>
      </w:r>
      <w:ins w:id="37" w:author="Tomas Petricek" w:date="2017-09-21T02:18:00Z">
        <w:r w:rsidR="00DF2000">
          <w:t xml:space="preserve"> </w:t>
        </w:r>
      </w:ins>
      <w:ins w:id="38" w:author="Josh Cowls" w:date="2017-09-21T15:31:00Z">
        <w:r w:rsidR="00EC68F8">
          <w:t xml:space="preserve">interface </w:t>
        </w:r>
      </w:ins>
      <w:ins w:id="39" w:author="Josh Cowls" w:date="2017-09-21T15:32:00Z">
        <w:r w:rsidR="00EC68F8">
          <w:t>prompts</w:t>
        </w:r>
      </w:ins>
      <w:del w:id="40" w:author="Josh Cowls" w:date="2017-09-21T15:32:00Z">
        <w:r w:rsidR="00DF2000" w:rsidDel="00EC68F8">
          <w:delText xml:space="preserve"> </w:delText>
        </w:r>
        <w:r w:rsidR="00866B5B" w:rsidDel="00EC68F8">
          <w:delText>ask</w:delText>
        </w:r>
      </w:del>
      <w:r w:rsidR="00866B5B">
        <w:t xml:space="preserve"> the reader </w:t>
      </w:r>
      <w:r>
        <w:t xml:space="preserve">to </w:t>
      </w:r>
      <w:ins w:id="41" w:author="Josh Cowls" w:date="2017-09-21T15:32:00Z">
        <w:r w:rsidR="00EC68F8">
          <w:t>provide an</w:t>
        </w:r>
      </w:ins>
      <w:ins w:id="42" w:author="Josh Cowls" w:date="2017-09-21T15:33:00Z">
        <w:r w:rsidR="00EC68F8">
          <w:t xml:space="preserve"> </w:t>
        </w:r>
      </w:ins>
      <w:del w:id="43" w:author="Josh Cowls" w:date="2017-09-21T15:32:00Z">
        <w:r w:rsidDel="00EC68F8">
          <w:delText>make a guess</w:delText>
        </w:r>
        <w:r w:rsidR="00B27D8F" w:rsidDel="00EC68F8">
          <w:delText xml:space="preserve"> </w:delText>
        </w:r>
      </w:del>
      <w:ins w:id="44" w:author="Josh Cowls" w:date="2017-09-21T15:32:00Z">
        <w:r w:rsidR="00EC68F8">
          <w:t xml:space="preserve">estimate </w:t>
        </w:r>
      </w:ins>
      <w:r w:rsidR="00B27D8F">
        <w:t xml:space="preserve">before </w:t>
      </w:r>
      <w:r w:rsidR="00A93054">
        <w:t xml:space="preserve">showing </w:t>
      </w:r>
      <w:r w:rsidR="00B27D8F">
        <w:t xml:space="preserve">the actual </w:t>
      </w:r>
      <w:r w:rsidR="00866B5B">
        <w:t>data</w:t>
      </w:r>
      <w:del w:id="45" w:author="Josh Cowls" w:date="2017-09-21T15:33:00Z">
        <w:r w:rsidR="00B27D8F" w:rsidDel="00EC68F8">
          <w:delText>.</w:delText>
        </w:r>
      </w:del>
      <w:ins w:id="46" w:author="Josh Cowls" w:date="2017-09-21T15:33:00Z">
        <w:r w:rsidR="00EC68F8">
          <w:t xml:space="preserve">: this could be </w:t>
        </w:r>
      </w:ins>
      <w:del w:id="47" w:author="Josh Cowls" w:date="2017-09-21T15:33:00Z">
        <w:r w:rsidR="00B27D8F" w:rsidDel="00EC68F8">
          <w:delText xml:space="preserve"> The </w:delText>
        </w:r>
        <w:r w:rsidR="005E6061" w:rsidDel="00EC68F8">
          <w:delText>reader’s input might</w:delText>
        </w:r>
        <w:r w:rsidR="00B27D8F" w:rsidDel="00EC68F8">
          <w:delText xml:space="preserve"> be </w:delText>
        </w:r>
      </w:del>
      <w:r w:rsidR="00B27D8F">
        <w:t xml:space="preserve">completing </w:t>
      </w:r>
      <w:r w:rsidR="006B40C2">
        <w:t xml:space="preserve">a </w:t>
      </w:r>
      <w:r w:rsidR="00B27D8F">
        <w:t>time series</w:t>
      </w:r>
      <w:ins w:id="48" w:author="Josh Cowls" w:date="2017-10-02T10:20:00Z">
        <w:r w:rsidR="00D12BCD">
          <w:t xml:space="preserve"> (Buchanan et al., 2017)</w:t>
        </w:r>
      </w:ins>
      <w:del w:id="49" w:author="Josh Cowls" w:date="2017-10-02T10:20:00Z">
        <w:r w:rsidR="006B40C2" w:rsidDel="00D12BCD">
          <w:rPr>
            <w:rStyle w:val="FootnoteReference"/>
          </w:rPr>
          <w:footnoteReference w:id="1"/>
        </w:r>
      </w:del>
      <w:r w:rsidR="006B40C2">
        <w:t xml:space="preserve"> or guessing a number</w:t>
      </w:r>
      <w:ins w:id="52" w:author="Josh Cowls" w:date="2017-10-02T10:20:00Z">
        <w:r w:rsidR="00D12BCD">
          <w:t xml:space="preserve"> (ONS, 2017)</w:t>
        </w:r>
      </w:ins>
      <w:del w:id="53" w:author="Josh Cowls" w:date="2017-10-02T10:20:00Z">
        <w:r w:rsidR="006B40C2" w:rsidDel="00D12BCD">
          <w:rPr>
            <w:rStyle w:val="FootnoteReference"/>
          </w:rPr>
          <w:footnoteReference w:id="2"/>
        </w:r>
      </w:del>
      <w:r w:rsidR="006B40C2">
        <w:t xml:space="preserve">. </w:t>
      </w:r>
      <w:commentRangeStart w:id="56"/>
      <w:r w:rsidR="006B40C2">
        <w:t xml:space="preserve">We develop and evaluate </w:t>
      </w:r>
      <w:proofErr w:type="gramStart"/>
      <w:r w:rsidR="006B40C2">
        <w:t>a number of</w:t>
      </w:r>
      <w:proofErr w:type="gramEnd"/>
      <w:r w:rsidR="006B40C2">
        <w:t xml:space="preserve"> interactive </w:t>
      </w:r>
      <w:r w:rsidR="00866B5B">
        <w:t>“</w:t>
      </w:r>
      <w:del w:id="57" w:author="Josh Cowls" w:date="2017-09-21T15:34:00Z">
        <w:r w:rsidR="00866B5B" w:rsidDel="00EC68F8">
          <w:delText>you guess</w:delText>
        </w:r>
      </w:del>
      <w:ins w:id="58" w:author="Josh Cowls" w:date="2017-09-21T15:34:00Z">
        <w:r w:rsidR="00EC68F8">
          <w:t>guess-first</w:t>
        </w:r>
      </w:ins>
      <w:r w:rsidR="00866B5B">
        <w:t xml:space="preserve">” </w:t>
      </w:r>
      <w:r w:rsidR="006B40C2">
        <w:t>visualizations</w:t>
      </w:r>
      <w:r w:rsidR="00866B5B">
        <w:t xml:space="preserve"> such as the one shown in</w:t>
      </w:r>
      <w:r w:rsidR="006B40C2">
        <w:t xml:space="preserve"> Figure 1</w:t>
      </w:r>
      <w:commentRangeEnd w:id="56"/>
      <w:r w:rsidR="00866B5B">
        <w:rPr>
          <w:rStyle w:val="CommentReference"/>
        </w:rPr>
        <w:commentReference w:id="56"/>
      </w:r>
      <w:r w:rsidR="00B27D8F">
        <w:t>. This way of presenting data</w:t>
      </w:r>
      <w:r w:rsidR="006B40C2">
        <w:t xml:space="preserve"> </w:t>
      </w:r>
      <w:r w:rsidR="00B27D8F">
        <w:t>encourage</w:t>
      </w:r>
      <w:ins w:id="59" w:author="Josh Cowls" w:date="2017-09-21T15:34:00Z">
        <w:r w:rsidR="00EC68F8">
          <w:t>s</w:t>
        </w:r>
      </w:ins>
      <w:r w:rsidR="00B27D8F">
        <w:t xml:space="preserve"> an active approach</w:t>
      </w:r>
      <w:del w:id="60" w:author="Josh Cowls" w:date="2017-09-21T15:34:00Z">
        <w:r w:rsidR="00B27D8F" w:rsidDel="00EC68F8">
          <w:delText xml:space="preserve"> to data </w:delText>
        </w:r>
      </w:del>
      <w:del w:id="61" w:author="Josh Cowls" w:date="2017-10-02T10:21:00Z">
        <w:r w:rsidR="00B27D8F" w:rsidDel="00D12BCD">
          <w:delText>–</w:delText>
        </w:r>
      </w:del>
      <w:ins w:id="62" w:author="Josh Cowls" w:date="2017-10-02T10:21:00Z">
        <w:r w:rsidR="00D12BCD">
          <w:t>:</w:t>
        </w:r>
      </w:ins>
      <w:r w:rsidR="00B27D8F">
        <w:t xml:space="preserve"> readers need to make their assumptions about the topic explicit, before they are confronted with the </w:t>
      </w:r>
      <w:r w:rsidR="005E6061">
        <w:t xml:space="preserve">accurate </w:t>
      </w:r>
      <w:r w:rsidR="00B27D8F">
        <w:t>data.</w:t>
      </w:r>
    </w:p>
    <w:p w14:paraId="15FD9781" w14:textId="77777777" w:rsidR="009D1F36" w:rsidRDefault="009D1F36">
      <w:pPr>
        <w:pPrChange w:id="63" w:author="Tomas Petricek" w:date="2017-09-21T03:12:00Z">
          <w:pPr>
            <w:spacing w:after="0"/>
          </w:pPr>
        </w:pPrChang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7018F0" w14:paraId="791DBA2C" w14:textId="77777777" w:rsidTr="00D80F81">
        <w:tc>
          <w:tcPr>
            <w:tcW w:w="4508" w:type="dxa"/>
          </w:tcPr>
          <w:p w14:paraId="430EDE53" w14:textId="109FAE2F" w:rsidR="00D80F81" w:rsidRDefault="007018F0" w:rsidP="004179B1">
            <w:pPr>
              <w:pStyle w:val="Abstracttext"/>
            </w:pPr>
            <w:r>
              <w:rPr>
                <w:noProof/>
              </w:rPr>
              <w:drawing>
                <wp:inline distT="0" distB="0" distL="0" distR="0" wp14:anchorId="58E9EC3B" wp14:editId="27A6B95F">
                  <wp:extent cx="2271623" cy="22716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3133" cy="2283133"/>
                          </a:xfrm>
                          <a:prstGeom prst="rect">
                            <a:avLst/>
                          </a:prstGeom>
                        </pic:spPr>
                      </pic:pic>
                    </a:graphicData>
                  </a:graphic>
                </wp:inline>
              </w:drawing>
            </w:r>
          </w:p>
        </w:tc>
        <w:tc>
          <w:tcPr>
            <w:tcW w:w="4509" w:type="dxa"/>
          </w:tcPr>
          <w:p w14:paraId="2C73FF81" w14:textId="53C69791" w:rsidR="00D80F81" w:rsidRDefault="007018F0" w:rsidP="004179B1">
            <w:pPr>
              <w:pStyle w:val="Abstracttext"/>
            </w:pPr>
            <w:r>
              <w:rPr>
                <w:noProof/>
              </w:rPr>
              <w:drawing>
                <wp:inline distT="0" distB="0" distL="0" distR="0" wp14:anchorId="04B16A93" wp14:editId="256AA4A0">
                  <wp:extent cx="2228035" cy="2260121"/>
                  <wp:effectExtent l="0" t="0" r="127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56020" cy="2288509"/>
                          </a:xfrm>
                          <a:prstGeom prst="rect">
                            <a:avLst/>
                          </a:prstGeom>
                        </pic:spPr>
                      </pic:pic>
                    </a:graphicData>
                  </a:graphic>
                </wp:inline>
              </w:drawing>
            </w:r>
          </w:p>
        </w:tc>
      </w:tr>
    </w:tbl>
    <w:p w14:paraId="13C222C0" w14:textId="496AB676" w:rsidR="008F7DE3" w:rsidRDefault="005C4E1B" w:rsidP="005C4E1B">
      <w:pPr>
        <w:pStyle w:val="Caption"/>
      </w:pPr>
      <w:r w:rsidRPr="005C4E1B">
        <w:rPr>
          <w:b/>
        </w:rPr>
        <w:t>Figure 1.</w:t>
      </w:r>
      <w:r>
        <w:t xml:space="preserve"> </w:t>
      </w:r>
      <w:r w:rsidR="00B27D8F">
        <w:t>The visualization presents the breakout of the UK government expenditure. Readers are first asked to make a guess by dragging the bars (left), before they are presented with the actual data (right).</w:t>
      </w:r>
    </w:p>
    <w:p w14:paraId="23C37067" w14:textId="275EEFB7" w:rsidR="007018F0" w:rsidRDefault="009D1F36" w:rsidP="007018F0">
      <w:pPr>
        <w:pStyle w:val="Heading1"/>
      </w:pPr>
      <w:r>
        <w:t xml:space="preserve">2. </w:t>
      </w:r>
      <w:r w:rsidR="00B27D8F">
        <w:t>Reports that encourage verifying data provenance</w:t>
      </w:r>
    </w:p>
    <w:p w14:paraId="0FD9951F" w14:textId="7F374533" w:rsidR="00B27D8F" w:rsidRDefault="00EC68F8">
      <w:ins w:id="64" w:author="Josh Cowls" w:date="2017-09-21T15:35:00Z">
        <w:r>
          <w:t xml:space="preserve">The </w:t>
        </w:r>
      </w:ins>
      <w:commentRangeStart w:id="65"/>
      <w:commentRangeStart w:id="66"/>
      <w:ins w:id="67" w:author="Tomas Petricek" w:date="2017-09-21T01:53:00Z">
        <w:del w:id="68" w:author="Josh Cowls" w:date="2017-09-21T15:35:00Z">
          <w:r w:rsidR="00974546" w:rsidDel="00EC68F8">
            <w:delText>V</w:delText>
          </w:r>
        </w:del>
      </w:ins>
      <w:ins w:id="69" w:author="Josh Cowls" w:date="2017-09-21T15:35:00Z">
        <w:r>
          <w:t>v</w:t>
        </w:r>
      </w:ins>
      <w:r w:rsidR="00974546">
        <w:t xml:space="preserve">isualizations </w:t>
      </w:r>
      <w:commentRangeEnd w:id="65"/>
      <w:r w:rsidR="00974546">
        <w:rPr>
          <w:rStyle w:val="CommentReference"/>
        </w:rPr>
        <w:commentReference w:id="65"/>
      </w:r>
      <w:commentRangeEnd w:id="66"/>
      <w:r>
        <w:rPr>
          <w:rStyle w:val="CommentReference"/>
        </w:rPr>
        <w:commentReference w:id="66"/>
      </w:r>
      <w:r w:rsidR="00974546">
        <w:t xml:space="preserve">discussed in the previous section </w:t>
      </w:r>
      <w:r w:rsidR="005E6061">
        <w:t xml:space="preserve">encourage readers to reflect on their own </w:t>
      </w:r>
      <w:r w:rsidR="00974546">
        <w:t>predispo</w:t>
      </w:r>
      <w:r w:rsidR="00974546">
        <w:softHyphen/>
        <w:t xml:space="preserve">sitions and </w:t>
      </w:r>
      <w:r w:rsidR="005E6061">
        <w:t>biases</w:t>
      </w:r>
      <w:ins w:id="70" w:author="Josh Cowls" w:date="2017-09-21T15:35:00Z">
        <w:r>
          <w:t xml:space="preserve">, </w:t>
        </w:r>
        <w:proofErr w:type="gramStart"/>
        <w:r>
          <w:t>as a way</w:t>
        </w:r>
      </w:ins>
      <w:r w:rsidR="005E6061">
        <w:t xml:space="preserve"> to</w:t>
      </w:r>
      <w:proofErr w:type="gramEnd"/>
      <w:r w:rsidR="005E6061">
        <w:t xml:space="preserve"> improve understanding</w:t>
      </w:r>
      <w:r w:rsidR="00974546">
        <w:t xml:space="preserve">. </w:t>
      </w:r>
      <w:commentRangeStart w:id="71"/>
      <w:commentRangeStart w:id="72"/>
      <w:del w:id="73" w:author="Josh Cowls" w:date="2017-09-21T15:39:00Z">
        <w:r w:rsidR="00DF2000" w:rsidDel="00841839">
          <w:delText xml:space="preserve">The experience with </w:delText>
        </w:r>
        <w:r w:rsidR="00866B5B" w:rsidDel="00841839">
          <w:delText>“</w:delText>
        </w:r>
      </w:del>
      <w:del w:id="74" w:author="Josh Cowls" w:date="2017-09-21T15:36:00Z">
        <w:r w:rsidR="00866B5B" w:rsidDel="00EC68F8">
          <w:delText>you guess</w:delText>
        </w:r>
      </w:del>
      <w:ins w:id="75" w:author="Tomas Petricek" w:date="2017-09-21T02:24:00Z">
        <w:del w:id="76" w:author="Josh Cowls" w:date="2017-09-21T15:39:00Z">
          <w:r w:rsidR="00866B5B" w:rsidDel="00841839">
            <w:delText xml:space="preserve">” </w:delText>
          </w:r>
        </w:del>
      </w:ins>
      <w:del w:id="77" w:author="Josh Cowls" w:date="2017-09-21T15:39:00Z">
        <w:r w:rsidR="00866B5B" w:rsidDel="00841839">
          <w:delText>visualizations suggest</w:delText>
        </w:r>
        <w:r w:rsidDel="00841839">
          <w:delText>s</w:delText>
        </w:r>
        <w:r w:rsidR="00866B5B" w:rsidDel="00841839">
          <w:delText xml:space="preserve"> that encouraging </w:delText>
        </w:r>
      </w:del>
      <w:del w:id="78" w:author="Josh Cowls" w:date="2017-09-21T15:37:00Z">
        <w:r w:rsidR="00866B5B" w:rsidDel="00EC68F8">
          <w:delText>further</w:delText>
        </w:r>
      </w:del>
      <w:ins w:id="79" w:author="Josh Cowls" w:date="2017-09-21T15:39:00Z">
        <w:r w:rsidR="00841839">
          <w:t>O</w:t>
        </w:r>
      </w:ins>
      <w:ins w:id="80" w:author="Josh Cowls" w:date="2017-09-21T15:37:00Z">
        <w:r>
          <w:t>ther</w:t>
        </w:r>
      </w:ins>
      <w:ins w:id="81" w:author="Tomas Petricek" w:date="2017-09-21T02:26:00Z">
        <w:r w:rsidR="00866B5B">
          <w:t xml:space="preserve"> </w:t>
        </w:r>
      </w:ins>
      <w:r w:rsidR="00866B5B">
        <w:t xml:space="preserve">forms of </w:t>
      </w:r>
      <w:commentRangeStart w:id="82"/>
      <w:r w:rsidR="00974546">
        <w:t xml:space="preserve">active reading </w:t>
      </w:r>
      <w:commentRangeEnd w:id="82"/>
      <w:r w:rsidR="00841839">
        <w:rPr>
          <w:rStyle w:val="CommentReference"/>
        </w:rPr>
        <w:commentReference w:id="82"/>
      </w:r>
      <w:r w:rsidR="00866B5B">
        <w:t xml:space="preserve">could similarly </w:t>
      </w:r>
      <w:r w:rsidR="00974546">
        <w:t>enhance trust</w:t>
      </w:r>
      <w:ins w:id="83" w:author="Josh Cowls" w:date="2017-09-21T15:43:00Z">
        <w:r w:rsidR="00841839">
          <w:t>,</w:t>
        </w:r>
      </w:ins>
      <w:r w:rsidR="00974546">
        <w:t xml:space="preserve"> </w:t>
      </w:r>
      <w:del w:id="84" w:author="Josh Cowls" w:date="2017-09-21T15:39:00Z">
        <w:r w:rsidR="00A25DBB" w:rsidDel="00841839">
          <w:delText xml:space="preserve">through </w:delText>
        </w:r>
      </w:del>
      <w:ins w:id="85" w:author="Josh Cowls" w:date="2017-09-21T15:39:00Z">
        <w:r w:rsidR="00841839">
          <w:t xml:space="preserve">by being </w:t>
        </w:r>
      </w:ins>
      <w:r w:rsidR="00A25DBB">
        <w:t>transparen</w:t>
      </w:r>
      <w:ins w:id="86" w:author="Josh Cowls" w:date="2017-09-21T15:39:00Z">
        <w:r w:rsidR="00841839">
          <w:t>t with users</w:t>
        </w:r>
      </w:ins>
      <w:del w:id="87" w:author="Josh Cowls" w:date="2017-09-21T15:39:00Z">
        <w:r w:rsidR="00A25DBB" w:rsidDel="00841839">
          <w:delText>cy</w:delText>
        </w:r>
      </w:del>
      <w:r w:rsidR="00A25DBB">
        <w:t xml:space="preserve"> about the provenance and analysis of the data.</w:t>
      </w:r>
      <w:commentRangeEnd w:id="71"/>
      <w:r w:rsidR="00866B5B">
        <w:rPr>
          <w:rStyle w:val="CommentReference"/>
        </w:rPr>
        <w:commentReference w:id="71"/>
      </w:r>
      <w:commentRangeEnd w:id="72"/>
      <w:r w:rsidR="00841839">
        <w:rPr>
          <w:rStyle w:val="CommentReference"/>
        </w:rPr>
        <w:commentReference w:id="72"/>
      </w:r>
    </w:p>
    <w:p w14:paraId="1A19EB3C" w14:textId="1FE609A2" w:rsidR="008E13F7" w:rsidRPr="00B27D8F" w:rsidRDefault="007251F9">
      <w:r>
        <w:t xml:space="preserve">To make </w:t>
      </w:r>
      <w:ins w:id="88" w:author="Josh Cowls" w:date="2017-09-21T15:46:00Z">
        <w:r w:rsidR="00841839">
          <w:t xml:space="preserve">transparent </w:t>
        </w:r>
        <w:r w:rsidR="00841839" w:rsidRPr="00841839">
          <w:t>the provenance of data and the accuracy of analysis</w:t>
        </w:r>
      </w:ins>
      <w:ins w:id="89" w:author="Josh Cowls" w:date="2017-09-21T15:47:00Z">
        <w:r w:rsidR="00841839">
          <w:t>,</w:t>
        </w:r>
      </w:ins>
      <w:ins w:id="90" w:author="Josh Cowls" w:date="2017-09-21T15:46:00Z">
        <w:r w:rsidR="00841839" w:rsidRPr="00841839">
          <w:t xml:space="preserve"> </w:t>
        </w:r>
      </w:ins>
      <w:ins w:id="91" w:author="Tomas Petricek" w:date="2017-09-21T02:05:00Z">
        <w:del w:id="92" w:author="Josh Cowls" w:date="2017-09-21T15:47:00Z">
          <w:r w:rsidDel="00841839">
            <w:delText xml:space="preserve">visualizations transparent and track the data provenance, each </w:delText>
          </w:r>
        </w:del>
      </w:ins>
      <w:ins w:id="93" w:author="Josh Cowls" w:date="2017-09-21T15:47:00Z">
        <w:r w:rsidR="00841839">
          <w:t xml:space="preserve">data </w:t>
        </w:r>
      </w:ins>
      <w:r>
        <w:t>visualization</w:t>
      </w:r>
      <w:ins w:id="94" w:author="Josh Cowls" w:date="2017-09-21T15:47:00Z">
        <w:r w:rsidR="00841839">
          <w:t>s</w:t>
        </w:r>
      </w:ins>
      <w:r>
        <w:t xml:space="preserve"> </w:t>
      </w:r>
      <w:r w:rsidR="00B1281C">
        <w:t>must be</w:t>
      </w:r>
      <w:r>
        <w:t xml:space="preserve"> </w:t>
      </w:r>
      <w:r w:rsidR="008E13F7">
        <w:t xml:space="preserve">backed by a reproducible script that accesses data from </w:t>
      </w:r>
      <w:ins w:id="95" w:author="Tomas Petricek" w:date="2017-09-21T02:05:00Z">
        <w:r>
          <w:t>a</w:t>
        </w:r>
      </w:ins>
      <w:ins w:id="96" w:author="Josh Cowls" w:date="2017-09-21T15:48:00Z">
        <w:r w:rsidR="00841839">
          <w:t xml:space="preserve">n </w:t>
        </w:r>
      </w:ins>
      <w:ins w:id="97" w:author="Josh Cowls" w:date="2017-09-21T15:55:00Z">
        <w:r w:rsidR="002C2DF5">
          <w:t>authoritative</w:t>
        </w:r>
      </w:ins>
      <w:ins w:id="98" w:author="Josh Cowls" w:date="2017-09-21T15:48:00Z">
        <w:r w:rsidR="00841839">
          <w:t xml:space="preserve"> </w:t>
        </w:r>
      </w:ins>
      <w:del w:id="99" w:author="Josh Cowls" w:date="2017-09-21T15:48:00Z">
        <w:r w:rsidDel="00841839">
          <w:delText xml:space="preserve"> </w:delText>
        </w:r>
      </w:del>
      <w:r>
        <w:t>primary</w:t>
      </w:r>
      <w:r w:rsidR="008E13F7">
        <w:t xml:space="preserve"> source. We explore </w:t>
      </w:r>
      <w:r>
        <w:t xml:space="preserve">accessible </w:t>
      </w:r>
      <w:r w:rsidR="008E13F7">
        <w:t xml:space="preserve">ways of presenting </w:t>
      </w:r>
      <w:r>
        <w:t xml:space="preserve">such </w:t>
      </w:r>
      <w:r w:rsidR="008E13F7">
        <w:t>script</w:t>
      </w:r>
      <w:r>
        <w:t>s</w:t>
      </w:r>
      <w:r w:rsidR="008E13F7">
        <w:t xml:space="preserve"> and </w:t>
      </w:r>
      <w:del w:id="100" w:author="Josh Cowls" w:date="2017-09-21T15:53:00Z">
        <w:r w:rsidR="008E13F7" w:rsidDel="002C2DF5">
          <w:delText xml:space="preserve">tracing </w:delText>
        </w:r>
      </w:del>
      <w:ins w:id="101" w:author="Josh Cowls" w:date="2017-09-21T15:53:00Z">
        <w:r w:rsidR="002C2DF5">
          <w:t xml:space="preserve">letting the user trace </w:t>
        </w:r>
      </w:ins>
      <w:r w:rsidR="008E13F7">
        <w:t xml:space="preserve">the data through the </w:t>
      </w:r>
      <w:ins w:id="102" w:author="Josh Cowls" w:date="2017-09-21T15:53:00Z">
        <w:r w:rsidR="002C2DF5">
          <w:t xml:space="preserve">various </w:t>
        </w:r>
      </w:ins>
      <w:r w:rsidR="008E13F7">
        <w:t xml:space="preserve">transformations that </w:t>
      </w:r>
      <w:del w:id="103" w:author="Josh Cowls" w:date="2017-09-21T15:53:00Z">
        <w:r w:rsidR="008E13F7" w:rsidDel="002C2DF5">
          <w:delText xml:space="preserve">were </w:delText>
        </w:r>
      </w:del>
      <w:ins w:id="104" w:author="Josh Cowls" w:date="2017-09-21T15:53:00Z">
        <w:r w:rsidR="002C2DF5">
          <w:t xml:space="preserve">are </w:t>
        </w:r>
      </w:ins>
      <w:r w:rsidR="008E13F7">
        <w:t>applied</w:t>
      </w:r>
      <w:ins w:id="105" w:author="Josh Cowls" w:date="2017-09-21T15:54:00Z">
        <w:r w:rsidR="002C2DF5">
          <w:t xml:space="preserve"> </w:t>
        </w:r>
      </w:ins>
      <w:ins w:id="106" w:author="Josh Cowls" w:date="2017-09-21T15:53:00Z">
        <w:r w:rsidR="002C2DF5">
          <w:t>to it</w:t>
        </w:r>
      </w:ins>
      <w:r w:rsidR="008E13F7">
        <w:t xml:space="preserve">. Figure 2 shows an example, </w:t>
      </w:r>
      <w:ins w:id="107" w:author="Tomas Petricek" w:date="2017-09-21T02:30:00Z">
        <w:del w:id="108" w:author="Josh Cowls" w:date="2017-09-21T15:54:00Z">
          <w:r w:rsidR="00B1281C" w:rsidDel="002C2DF5">
            <w:delText>listing</w:delText>
          </w:r>
        </w:del>
      </w:ins>
      <w:ins w:id="109" w:author="Josh Cowls" w:date="2017-10-02T10:21:00Z">
        <w:r w:rsidR="00D12BCD">
          <w:t>where</w:t>
        </w:r>
      </w:ins>
      <w:ins w:id="110" w:author="Josh Cowls" w:date="2017-09-21T15:54:00Z">
        <w:r w:rsidR="002C2DF5">
          <w:t xml:space="preserve"> </w:t>
        </w:r>
      </w:ins>
      <w:ins w:id="111" w:author="Tomas Petricek" w:date="2017-09-21T02:30:00Z">
        <w:del w:id="112" w:author="Josh Cowls" w:date="2017-09-21T15:54:00Z">
          <w:r w:rsidR="00B1281C" w:rsidDel="002C2DF5">
            <w:delText xml:space="preserve"> </w:delText>
          </w:r>
        </w:del>
      </w:ins>
      <w:del w:id="113" w:author="Josh Cowls" w:date="2017-09-21T15:50:00Z">
        <w:r w:rsidR="008E13F7" w:rsidDel="002C2DF5">
          <w:delText xml:space="preserve">2016 </w:delText>
        </w:r>
      </w:del>
      <w:ins w:id="114" w:author="Tomas Petricek" w:date="2017-09-21T02:30:00Z">
        <w:del w:id="115" w:author="Josh Cowls" w:date="2017-09-21T15:50:00Z">
          <w:r w:rsidR="00B1281C" w:rsidDel="002C2DF5">
            <w:delText xml:space="preserve">UK </w:delText>
          </w:r>
        </w:del>
      </w:ins>
      <w:r w:rsidR="008E13F7">
        <w:t xml:space="preserve">events </w:t>
      </w:r>
      <w:r w:rsidR="008E13F7">
        <w:lastRenderedPageBreak/>
        <w:t xml:space="preserve">related to </w:t>
      </w:r>
      <w:del w:id="116" w:author="Josh Cowls" w:date="2017-09-21T15:50:00Z">
        <w:r w:rsidR="000D5335" w:rsidDel="002C2DF5">
          <w:delText xml:space="preserve">leaving </w:delText>
        </w:r>
      </w:del>
      <w:ins w:id="117" w:author="Josh Cowls" w:date="2017-09-21T15:50:00Z">
        <w:r w:rsidR="002C2DF5">
          <w:t xml:space="preserve">the UK’s referendum on leaving </w:t>
        </w:r>
      </w:ins>
      <w:r w:rsidR="000D5335">
        <w:t>the European Union</w:t>
      </w:r>
      <w:ins w:id="118" w:author="Josh Cowls" w:date="2017-09-21T15:54:00Z">
        <w:r w:rsidR="002C2DF5">
          <w:t xml:space="preserve"> </w:t>
        </w:r>
      </w:ins>
      <w:ins w:id="119" w:author="Josh Cowls" w:date="2017-10-02T10:21:00Z">
        <w:r w:rsidR="00D12BCD">
          <w:t xml:space="preserve">are sourced </w:t>
        </w:r>
      </w:ins>
      <w:ins w:id="120" w:author="Josh Cowls" w:date="2017-09-21T15:54:00Z">
        <w:r w:rsidR="002C2DF5">
          <w:t>from Wikipedia</w:t>
        </w:r>
      </w:ins>
      <w:ins w:id="121" w:author="Tomas Petricek" w:date="2017-09-21T03:04:00Z">
        <w:r w:rsidR="000A5FD0">
          <w:t>. We also develop a more accessibl</w:t>
        </w:r>
      </w:ins>
      <w:ins w:id="122" w:author="Tomas Petricek" w:date="2017-09-21T03:05:00Z">
        <w:r w:rsidR="000A5FD0">
          <w:t>e</w:t>
        </w:r>
      </w:ins>
      <w:ins w:id="123" w:author="Tomas Petricek" w:date="2017-09-21T03:04:00Z">
        <w:r w:rsidR="000A5FD0">
          <w:t xml:space="preserve"> </w:t>
        </w:r>
      </w:ins>
      <w:ins w:id="124" w:author="Tomas Petricek" w:date="2017-09-21T03:10:00Z">
        <w:r w:rsidR="00341057">
          <w:t xml:space="preserve">block-based </w:t>
        </w:r>
      </w:ins>
      <w:ins w:id="125" w:author="Tomas Petricek" w:date="2017-09-21T03:05:00Z">
        <w:r w:rsidR="000A5FD0">
          <w:t>way of presenting the script to non-programmers</w:t>
        </w:r>
      </w:ins>
      <w:ins w:id="126" w:author="Josh Cowls" w:date="2017-10-02T10:20:00Z">
        <w:r w:rsidR="00D12BCD">
          <w:t>.</w:t>
        </w:r>
      </w:ins>
      <w:ins w:id="127" w:author="Tomas Petricek" w:date="2017-09-21T03:12:00Z">
        <w:r w:rsidR="00341057">
          <w:rPr>
            <w:rStyle w:val="FootnoteReference"/>
          </w:rPr>
          <w:footnoteReference w:id="3"/>
        </w:r>
      </w:ins>
      <w:ins w:id="135" w:author="Tomas Petricek" w:date="2017-09-21T03:05:00Z">
        <w:del w:id="136" w:author="Josh Cowls" w:date="2017-10-02T10:20:00Z">
          <w:r w:rsidR="000A5FD0" w:rsidDel="00D12BCD">
            <w:delText>.</w:delText>
          </w:r>
        </w:del>
        <w:r w:rsidR="000A5FD0">
          <w:t xml:space="preserve"> </w:t>
        </w:r>
      </w:ins>
      <w:del w:id="137" w:author="Tomas Petricek" w:date="2017-09-21T02:07:00Z">
        <w:r w:rsidR="008E13F7" w:rsidDel="007251F9">
          <w:delText>.</w:delText>
        </w:r>
        <w:r w:rsidR="009D1F36" w:rsidDel="007251F9">
          <w:delText xml:space="preserve"> </w:delText>
        </w:r>
        <w:commentRangeStart w:id="138"/>
        <w:commentRangeStart w:id="139"/>
        <w:r w:rsidR="009D1F36" w:rsidDel="007251F9">
          <w:delText xml:space="preserve">The example in Figure 2 shows the script in a program code form, </w:delText>
        </w:r>
        <w:r w:rsidR="00C23207" w:rsidDel="007251F9">
          <w:delText xml:space="preserve">though </w:delText>
        </w:r>
        <w:r w:rsidR="009D1F36" w:rsidDel="007251F9">
          <w:delText xml:space="preserve">this is only one of the possible presentations. The same script can be presented in a form shown in Figure </w:delText>
        </w:r>
      </w:del>
      <w:del w:id="140" w:author="Tomas Petricek" w:date="2017-09-21T01:58:00Z">
        <w:r w:rsidR="009D1F36" w:rsidDel="00974546">
          <w:delText>2</w:delText>
        </w:r>
      </w:del>
      <w:del w:id="141" w:author="Tomas Petricek" w:date="2017-09-21T03:05:00Z">
        <w:r w:rsidR="009D1F36" w:rsidDel="000A5FD0">
          <w:delText>.</w:delText>
        </w:r>
        <w:commentRangeEnd w:id="138"/>
        <w:r w:rsidR="00A25DBB" w:rsidDel="000A5FD0">
          <w:rPr>
            <w:rStyle w:val="CommentReference"/>
          </w:rPr>
          <w:commentReference w:id="138"/>
        </w:r>
        <w:commentRangeEnd w:id="139"/>
        <w:r w:rsidDel="000A5FD0">
          <w:rPr>
            <w:rStyle w:val="CommentReference"/>
          </w:rPr>
          <w:commentReference w:id="139"/>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5C4E1B" w14:paraId="2A687FB7" w14:textId="77777777" w:rsidTr="005C4E1B">
        <w:tc>
          <w:tcPr>
            <w:tcW w:w="4508" w:type="dxa"/>
          </w:tcPr>
          <w:p w14:paraId="0A5ACC2C" w14:textId="1814EAAD" w:rsidR="005C4E1B" w:rsidRDefault="005C4E1B" w:rsidP="004179B1">
            <w:pPr>
              <w:pStyle w:val="Abstracttext"/>
            </w:pPr>
            <w:r>
              <w:rPr>
                <w:noProof/>
              </w:rPr>
              <w:drawing>
                <wp:inline distT="0" distB="0" distL="0" distR="0" wp14:anchorId="757BB414" wp14:editId="75920C12">
                  <wp:extent cx="2707896"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6011" cy="2021018"/>
                          </a:xfrm>
                          <a:prstGeom prst="rect">
                            <a:avLst/>
                          </a:prstGeom>
                        </pic:spPr>
                      </pic:pic>
                    </a:graphicData>
                  </a:graphic>
                </wp:inline>
              </w:drawing>
            </w:r>
          </w:p>
        </w:tc>
        <w:tc>
          <w:tcPr>
            <w:tcW w:w="4509" w:type="dxa"/>
          </w:tcPr>
          <w:p w14:paraId="58575BC5" w14:textId="1913B056" w:rsidR="005C4E1B" w:rsidRDefault="005C4E1B" w:rsidP="004179B1">
            <w:pPr>
              <w:pStyle w:val="Abstracttext"/>
            </w:pPr>
            <w:r>
              <w:rPr>
                <w:noProof/>
              </w:rPr>
              <w:drawing>
                <wp:inline distT="0" distB="0" distL="0" distR="0" wp14:anchorId="236096C1" wp14:editId="086C55EE">
                  <wp:extent cx="2604633" cy="1915315"/>
                  <wp:effectExtent l="0" t="0" r="571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24230" cy="1929725"/>
                          </a:xfrm>
                          <a:prstGeom prst="rect">
                            <a:avLst/>
                          </a:prstGeom>
                        </pic:spPr>
                      </pic:pic>
                    </a:graphicData>
                  </a:graphic>
                </wp:inline>
              </w:drawing>
            </w:r>
          </w:p>
        </w:tc>
      </w:tr>
    </w:tbl>
    <w:p w14:paraId="5971666A" w14:textId="4318DE47" w:rsidR="009D1F36" w:rsidRDefault="005C4E1B">
      <w:pPr>
        <w:pStyle w:val="Caption"/>
      </w:pPr>
      <w:r w:rsidRPr="005C4E1B">
        <w:rPr>
          <w:b/>
        </w:rPr>
        <w:t xml:space="preserve">Figure </w:t>
      </w:r>
      <w:r>
        <w:rPr>
          <w:b/>
        </w:rPr>
        <w:t>2</w:t>
      </w:r>
      <w:r w:rsidRPr="005C4E1B">
        <w:rPr>
          <w:b/>
        </w:rPr>
        <w:t>.</w:t>
      </w:r>
      <w:r>
        <w:t xml:space="preserve"> </w:t>
      </w:r>
      <w:r w:rsidR="00011C6E">
        <w:t xml:space="preserve">The </w:t>
      </w:r>
      <w:r w:rsidR="003A7F86">
        <w:t xml:space="preserve">script </w:t>
      </w:r>
      <w:r w:rsidR="000D5335">
        <w:t xml:space="preserve">reads events from Wikipedia and searches for “Leave the EU” (left). When users navigate </w:t>
      </w:r>
      <w:r w:rsidR="003A7F86">
        <w:br/>
      </w:r>
      <w:r w:rsidR="000D5335">
        <w:t xml:space="preserve">through the </w:t>
      </w:r>
      <w:r w:rsidR="003A7F86">
        <w:t>script</w:t>
      </w:r>
      <w:r w:rsidR="000D5335">
        <w:t xml:space="preserve">, they see a preview illustrating </w:t>
      </w:r>
      <w:r w:rsidR="003A7F86">
        <w:t xml:space="preserve">each </w:t>
      </w:r>
      <w:r w:rsidR="000D5335">
        <w:t xml:space="preserve">step </w:t>
      </w:r>
      <w:r w:rsidR="003A7F86">
        <w:t xml:space="preserve">and can verify the </w:t>
      </w:r>
      <w:r w:rsidR="00A93054">
        <w:t>acc</w:t>
      </w:r>
      <w:r w:rsidR="000A5FD0">
        <w:t>u</w:t>
      </w:r>
      <w:r w:rsidR="00A93054">
        <w:t>racy</w:t>
      </w:r>
      <w:r w:rsidR="003A7F86">
        <w:t xml:space="preserve"> of the analysis </w:t>
      </w:r>
      <w:r w:rsidR="000D5335">
        <w:t>(right).</w:t>
      </w:r>
    </w:p>
    <w:p w14:paraId="7E8537F0" w14:textId="6B579AB4" w:rsidR="008E13F7" w:rsidRDefault="009D1F36" w:rsidP="008E13F7">
      <w:pPr>
        <w:pStyle w:val="Heading1"/>
      </w:pPr>
      <w:r>
        <w:t xml:space="preserve">3. Can </w:t>
      </w:r>
      <w:r w:rsidR="00C23207">
        <w:t>R</w:t>
      </w:r>
      <w:r>
        <w:t>ead</w:t>
      </w:r>
      <w:del w:id="142" w:author="Tomas Petricek" w:date="2017-09-21T02:46:00Z">
        <w:r w:rsidDel="00252D43">
          <w:delText>-</w:delText>
        </w:r>
      </w:del>
      <w:ins w:id="143" w:author="Tomas Petricek" w:date="2017-09-21T02:46:00Z">
        <w:r w:rsidR="00252D43">
          <w:t>/</w:t>
        </w:r>
      </w:ins>
      <w:r w:rsidR="00C23207">
        <w:t>W</w:t>
      </w:r>
      <w:r>
        <w:t xml:space="preserve">rite </w:t>
      </w:r>
      <w:r w:rsidR="00C23207">
        <w:t>N</w:t>
      </w:r>
      <w:r>
        <w:t>ews increase trust</w:t>
      </w:r>
      <w:r w:rsidR="00C23207">
        <w:t xml:space="preserve"> and understanding?</w:t>
      </w:r>
    </w:p>
    <w:p w14:paraId="5D03DFC6" w14:textId="60B7CC9A" w:rsidR="00A25DBB" w:rsidRDefault="00B1281C">
      <w:commentRangeStart w:id="144"/>
      <w:r w:rsidRPr="00B1281C">
        <w:t xml:space="preserve">Our study contributes to ongoing debates over the shifting epistemologies of newsgathering. </w:t>
      </w:r>
      <w:r w:rsidR="00A93054">
        <w:t>I</w:t>
      </w:r>
      <w:r w:rsidRPr="00B1281C">
        <w:t xml:space="preserve">n contrast to earlier studies, we focus on news at the point of </w:t>
      </w:r>
      <w:r w:rsidRPr="002C2DF5">
        <w:rPr>
          <w:i/>
        </w:rPr>
        <w:t>reception</w:t>
      </w:r>
      <w:r w:rsidRPr="00B1281C">
        <w:t xml:space="preserve">, rather than the point of </w:t>
      </w:r>
      <w:r w:rsidRPr="002C2DF5">
        <w:rPr>
          <w:i/>
        </w:rPr>
        <w:t>broadcast</w:t>
      </w:r>
      <w:r w:rsidRPr="00B1281C">
        <w:t>, by investigating how ordinary consumers both understand and trust in the evidence they are presented with.</w:t>
      </w:r>
      <w:r>
        <w:t xml:space="preserve"> </w:t>
      </w:r>
      <w:r w:rsidR="00C23207">
        <w:t>B</w:t>
      </w:r>
      <w:commentRangeEnd w:id="144"/>
      <w:r w:rsidR="002C72A8">
        <w:rPr>
          <w:rStyle w:val="CommentReference"/>
        </w:rPr>
        <w:commentReference w:id="144"/>
      </w:r>
      <w:r w:rsidR="00F21074">
        <w:t>y presenting</w:t>
      </w:r>
      <w:r w:rsidR="00C23207">
        <w:t xml:space="preserve"> </w:t>
      </w:r>
      <w:r w:rsidR="00C23207" w:rsidRPr="00C23207">
        <w:t xml:space="preserve">not just </w:t>
      </w:r>
      <w:commentRangeStart w:id="145"/>
      <w:r w:rsidR="00C23207" w:rsidRPr="00C23207">
        <w:t xml:space="preserve">the </w:t>
      </w:r>
      <w:del w:id="146" w:author="Josh Cowls" w:date="2017-10-02T10:22:00Z">
        <w:r w:rsidR="00C23207" w:rsidRPr="00C23207" w:rsidDel="00D12BCD">
          <w:delText>final result</w:delText>
        </w:r>
      </w:del>
      <w:proofErr w:type="gramStart"/>
      <w:ins w:id="147" w:author="Josh Cowls" w:date="2017-10-02T10:22:00Z">
        <w:r w:rsidR="00D12BCD">
          <w:t>end product</w:t>
        </w:r>
        <w:proofErr w:type="gramEnd"/>
        <w:r w:rsidR="00D12BCD">
          <w:t xml:space="preserve"> </w:t>
        </w:r>
      </w:ins>
      <w:ins w:id="148" w:author="Josh Cowls" w:date="2017-09-21T15:56:00Z">
        <w:r w:rsidR="002C2DF5">
          <w:t>of data journalism</w:t>
        </w:r>
        <w:commentRangeEnd w:id="145"/>
        <w:r w:rsidR="002C2DF5">
          <w:rPr>
            <w:rStyle w:val="CommentReference"/>
          </w:rPr>
          <w:commentReference w:id="145"/>
        </w:r>
      </w:ins>
      <w:r w:rsidR="006F2EE8">
        <w:t>,</w:t>
      </w:r>
      <w:r w:rsidR="00F21074">
        <w:t xml:space="preserve"> but </w:t>
      </w:r>
      <w:ins w:id="149" w:author="Josh Cowls" w:date="2017-09-21T15:57:00Z">
        <w:r w:rsidR="002C2DF5">
          <w:t xml:space="preserve">the </w:t>
        </w:r>
      </w:ins>
      <w:r w:rsidR="00F21074">
        <w:t>steps</w:t>
      </w:r>
      <w:ins w:id="150" w:author="Josh Cowls" w:date="2017-10-02T10:22:00Z">
        <w:r w:rsidR="00D12BCD">
          <w:t xml:space="preserve"> involved in</w:t>
        </w:r>
      </w:ins>
      <w:del w:id="151" w:author="Josh Cowls" w:date="2017-10-02T10:22:00Z">
        <w:r w:rsidR="00F21074" w:rsidDel="00D12BCD">
          <w:delText xml:space="preserve"> leading to </w:delText>
        </w:r>
      </w:del>
      <w:ins w:id="152" w:author="Josh Cowls" w:date="2017-10-02T10:22:00Z">
        <w:r w:rsidR="00D12BCD">
          <w:t xml:space="preserve"> </w:t>
        </w:r>
      </w:ins>
      <w:ins w:id="153" w:author="Tomas Petricek" w:date="2017-09-21T02:38:00Z">
        <w:r>
          <w:t>it</w:t>
        </w:r>
      </w:ins>
      <w:r w:rsidR="00C23207">
        <w:t xml:space="preserve">, we </w:t>
      </w:r>
      <w:del w:id="154" w:author="Josh Cowls" w:date="2017-10-02T10:22:00Z">
        <w:r w:rsidR="00C23207" w:rsidDel="00D12BCD">
          <w:delText xml:space="preserve">hope </w:delText>
        </w:r>
      </w:del>
      <w:ins w:id="155" w:author="Josh Cowls" w:date="2017-10-02T10:22:00Z">
        <w:r w:rsidR="00D12BCD">
          <w:t>aim</w:t>
        </w:r>
        <w:r w:rsidR="00D12BCD">
          <w:t xml:space="preserve"> </w:t>
        </w:r>
      </w:ins>
      <w:r w:rsidR="00C23207">
        <w:t>to improve readers’ trust in the information presented</w:t>
      </w:r>
      <w:ins w:id="156" w:author="Josh Cowls" w:date="2017-10-02T10:22:00Z">
        <w:r w:rsidR="00D12BCD">
          <w:t>,</w:t>
        </w:r>
      </w:ins>
      <w:r w:rsidR="00A93054">
        <w:t xml:space="preserve"> and set a new standard for transparency</w:t>
      </w:r>
      <w:ins w:id="157" w:author="Josh Cowls" w:date="2017-09-21T15:57:00Z">
        <w:r w:rsidR="002C2DF5">
          <w:t xml:space="preserve"> in reporting</w:t>
        </w:r>
      </w:ins>
      <w:ins w:id="158" w:author="Tomas Petricek" w:date="2017-09-21T02:39:00Z">
        <w:r>
          <w:t>.</w:t>
        </w:r>
      </w:ins>
      <w:del w:id="159" w:author="Tomas Petricek" w:date="2017-09-21T02:39:00Z">
        <w:r w:rsidR="00C23207" w:rsidDel="00B1281C">
          <w:delText>.</w:delText>
        </w:r>
      </w:del>
      <w:r w:rsidR="00C23207">
        <w:t xml:space="preserve"> By inviting readers to contribute their estimates</w:t>
      </w:r>
      <w:r w:rsidR="00706C6B">
        <w:t xml:space="preserve">, </w:t>
      </w:r>
      <w:r w:rsidR="00C23207">
        <w:t xml:space="preserve">we hope to </w:t>
      </w:r>
      <w:r w:rsidR="00E0490A">
        <w:t xml:space="preserve">encourage critical thinking and ultimately improve readers’ understanding. </w:t>
      </w:r>
    </w:p>
    <w:p w14:paraId="437BCD2D" w14:textId="77777777" w:rsidR="000B6599" w:rsidRDefault="00E0490A">
      <w:pPr>
        <w:rPr>
          <w:ins w:id="160" w:author="Josh Cowls" w:date="2017-10-02T10:27:00Z"/>
        </w:rPr>
      </w:pPr>
      <w:r>
        <w:t>To test these hypothes</w:t>
      </w:r>
      <w:r w:rsidR="006F2EE8">
        <w:t>e</w:t>
      </w:r>
      <w:r>
        <w:t>s,</w:t>
      </w:r>
      <w:r w:rsidR="00A93054">
        <w:t xml:space="preserve"> </w:t>
      </w:r>
      <w:r w:rsidR="00A25DBB">
        <w:t xml:space="preserve">the paper </w:t>
      </w:r>
      <w:r>
        <w:t>present</w:t>
      </w:r>
      <w:r w:rsidR="00A93054">
        <w:t>s</w:t>
      </w:r>
      <w:r>
        <w:t xml:space="preserve"> </w:t>
      </w:r>
      <w:r w:rsidRPr="00E0490A">
        <w:t>an experimental case study</w:t>
      </w:r>
      <w:r w:rsidR="00A25DBB">
        <w:t>,</w:t>
      </w:r>
      <w:r w:rsidRPr="00E0490A">
        <w:t xml:space="preserve"> in which we expose Mechanical Turk participants to government spending data </w:t>
      </w:r>
      <w:r w:rsidR="00A25DBB">
        <w:t>through our interface, and measure the extent to which reported levels of (</w:t>
      </w:r>
      <w:proofErr w:type="spellStart"/>
      <w:r w:rsidR="00A25DBB">
        <w:t>i</w:t>
      </w:r>
      <w:proofErr w:type="spellEnd"/>
      <w:r w:rsidR="00A25DBB">
        <w:t xml:space="preserve">) understanding and (ii) trust change, as compared with a more standard digital news interface. </w:t>
      </w:r>
    </w:p>
    <w:p w14:paraId="77CC8151" w14:textId="43BC9E13" w:rsidR="00E0490A" w:rsidRDefault="00A25DBB">
      <w:r>
        <w:t>These findings help us ascertain the extent to which chang</w:t>
      </w:r>
      <w:del w:id="161" w:author="Josh Cowls" w:date="2017-10-02T10:28:00Z">
        <w:r w:rsidDel="000B6599">
          <w:delText>es</w:delText>
        </w:r>
      </w:del>
      <w:ins w:id="162" w:author="Josh Cowls" w:date="2017-10-02T10:28:00Z">
        <w:r w:rsidR="000B6599">
          <w:t>ing</w:t>
        </w:r>
      </w:ins>
      <w:r>
        <w:t xml:space="preserve"> </w:t>
      </w:r>
      <w:del w:id="163" w:author="Josh Cowls" w:date="2017-10-02T10:28:00Z">
        <w:r w:rsidDel="000B6599">
          <w:delText xml:space="preserve">in </w:delText>
        </w:r>
      </w:del>
      <w:r>
        <w:t xml:space="preserve">how data journalism </w:t>
      </w:r>
      <w:ins w:id="164" w:author="Josh Cowls" w:date="2017-10-02T10:24:00Z">
        <w:r w:rsidR="000B6599">
          <w:t>i</w:t>
        </w:r>
      </w:ins>
      <w:del w:id="165" w:author="Josh Cowls" w:date="2017-10-02T10:24:00Z">
        <w:r w:rsidDel="000B6599">
          <w:delText>i</w:delText>
        </w:r>
      </w:del>
      <w:r>
        <w:t xml:space="preserve">s experienced by users </w:t>
      </w:r>
      <w:del w:id="166" w:author="Josh Cowls" w:date="2017-10-02T10:28:00Z">
        <w:r w:rsidDel="000B6599">
          <w:delText xml:space="preserve">can improve </w:delText>
        </w:r>
      </w:del>
      <w:ins w:id="167" w:author="Josh Cowls" w:date="2017-10-02T10:28:00Z">
        <w:r w:rsidR="000B6599">
          <w:t xml:space="preserve">improves </w:t>
        </w:r>
      </w:ins>
      <w:r>
        <w:t xml:space="preserve">understanding of and trust in the news in the digital age. </w:t>
      </w:r>
    </w:p>
    <w:p w14:paraId="6E50D353" w14:textId="5BDD260F" w:rsidR="00D60E23" w:rsidRPr="00D60E23" w:rsidRDefault="00E86CD9">
      <w:pPr>
        <w:pStyle w:val="Heading1"/>
      </w:pPr>
      <w:r w:rsidRPr="00A42558">
        <w:t>References</w:t>
      </w:r>
    </w:p>
    <w:p w14:paraId="1629085E" w14:textId="77777777" w:rsidR="00341057" w:rsidRPr="00D60E23" w:rsidRDefault="00341057" w:rsidP="00341057">
      <w:pPr>
        <w:pStyle w:val="Bibliography"/>
        <w:rPr>
          <w:ins w:id="168" w:author="Tomas Petricek" w:date="2017-09-21T03:12:00Z"/>
        </w:rPr>
      </w:pPr>
      <w:ins w:id="169" w:author="Tomas Petricek" w:date="2017-09-21T03:12:00Z">
        <w:r>
          <w:t xml:space="preserve">Buchanan, L., Park, H. &amp; Pearce, A. (2017). </w:t>
        </w:r>
        <w:r w:rsidRPr="00D60E23">
          <w:t>You Draw It: What Got Better or Worse During Obama’s Presidency</w:t>
        </w:r>
        <w:r>
          <w:t xml:space="preserve">. The New York Times. Available online at: </w:t>
        </w:r>
        <w:r>
          <w:fldChar w:fldCharType="begin"/>
        </w:r>
        <w:r>
          <w:instrText xml:space="preserve"> HYPERLINK "</w:instrText>
        </w:r>
        <w:r w:rsidRPr="00D60E23">
          <w:instrText>https://www.nytimes.com/interactive/2017/01/15/us/politics/you-draw-obama-legacy.html</w:instrText>
        </w:r>
        <w:r>
          <w:instrText xml:space="preserve">" </w:instrText>
        </w:r>
        <w:r>
          <w:fldChar w:fldCharType="separate"/>
        </w:r>
        <w:r w:rsidRPr="00B54899">
          <w:rPr>
            <w:rStyle w:val="Hyperlink"/>
          </w:rPr>
          <w:t>https://www.nytimes.com/interactive/2017/01/15/us/politics/you-draw-obama-legacy.html</w:t>
        </w:r>
        <w:r>
          <w:fldChar w:fldCharType="end"/>
        </w:r>
        <w:r>
          <w:t xml:space="preserve"> </w:t>
        </w:r>
        <w:r w:rsidRPr="00D60E23" w:rsidDel="00D60E23">
          <w:t xml:space="preserve"> </w:t>
        </w:r>
      </w:ins>
    </w:p>
    <w:p w14:paraId="067196B3" w14:textId="6437AE3C" w:rsidR="000B6599" w:rsidRDefault="000B6599" w:rsidP="00D12BCD">
      <w:pPr>
        <w:pStyle w:val="Bibliography"/>
        <w:rPr>
          <w:ins w:id="170" w:author="Josh Cowls" w:date="2017-10-02T10:26:00Z"/>
        </w:rPr>
      </w:pPr>
      <w:ins w:id="171" w:author="Josh Cowls" w:date="2017-10-02T10:26:00Z">
        <w:r w:rsidRPr="000B6599">
          <w:t xml:space="preserve">Lessig, L. (2008). Remix: Making art and commerce thrive in the hybrid economy. </w:t>
        </w:r>
        <w:r>
          <w:t xml:space="preserve">New York: </w:t>
        </w:r>
        <w:r w:rsidRPr="000B6599">
          <w:t>Penguin.</w:t>
        </w:r>
      </w:ins>
    </w:p>
    <w:p w14:paraId="19951337" w14:textId="1A4C915F" w:rsidR="00D12BCD" w:rsidRDefault="00D12BCD" w:rsidP="00D12BCD">
      <w:pPr>
        <w:pStyle w:val="Bibliography"/>
        <w:rPr>
          <w:moveTo w:id="172" w:author="Josh Cowls" w:date="2017-10-02T10:14:00Z"/>
        </w:rPr>
      </w:pPr>
      <w:moveToRangeStart w:id="173" w:author="Josh Cowls" w:date="2017-10-02T10:14:00Z" w:name="move494702577"/>
      <w:moveTo w:id="174" w:author="Josh Cowls" w:date="2017-10-02T10:14:00Z">
        <w:r>
          <w:t xml:space="preserve">Maloney, J., Resnick, M., Rusk, N., Silverman, B., &amp; </w:t>
        </w:r>
        <w:proofErr w:type="spellStart"/>
        <w:r>
          <w:t>Eastmond</w:t>
        </w:r>
        <w:proofErr w:type="spellEnd"/>
        <w:r>
          <w:t>, E. (2010). The Scratch programming language and environment. ACM Transactions on Computing Education (TOCE), 10(4), 16.</w:t>
        </w:r>
      </w:moveTo>
    </w:p>
    <w:moveToRangeEnd w:id="173"/>
    <w:p w14:paraId="437FE78D" w14:textId="49AD032B" w:rsidR="00D60E23" w:rsidRDefault="00D60E23">
      <w:pPr>
        <w:pStyle w:val="Bibliography"/>
        <w:rPr>
          <w:ins w:id="175" w:author="Tomas Petricek" w:date="2017-09-21T01:37:00Z"/>
        </w:rPr>
      </w:pPr>
      <w:ins w:id="176" w:author="Tomas Petricek" w:date="2017-09-21T01:38:00Z">
        <w:r>
          <w:t>Office for Nationa</w:t>
        </w:r>
      </w:ins>
      <w:ins w:id="177" w:author="Tomas Petricek" w:date="2017-09-21T01:39:00Z">
        <w:r>
          <w:t xml:space="preserve">l Statistics </w:t>
        </w:r>
      </w:ins>
      <w:ins w:id="178" w:author="Tomas Petricek" w:date="2017-09-21T01:38:00Z">
        <w:r>
          <w:t xml:space="preserve">(2017). </w:t>
        </w:r>
      </w:ins>
      <w:ins w:id="179" w:author="Tomas Petricek" w:date="2017-09-21T01:37:00Z">
        <w:r w:rsidRPr="00D60E23">
          <w:t>Migration levels: What do you know about your area?</w:t>
        </w:r>
      </w:ins>
      <w:ins w:id="180" w:author="Tomas Petricek" w:date="2017-09-21T01:38:00Z">
        <w:r>
          <w:t xml:space="preserve"> Available online at: </w:t>
        </w:r>
        <w:r>
          <w:fldChar w:fldCharType="begin"/>
        </w:r>
        <w:r>
          <w:instrText xml:space="preserve"> HYPERLINK "</w:instrText>
        </w:r>
        <w:r w:rsidRPr="00D60E23">
          <w:instrText>http://visual.ons.gov.uk/migration-levels-what-do-you-know-about-your-area/</w:instrText>
        </w:r>
        <w:r>
          <w:instrText xml:space="preserve">" </w:instrText>
        </w:r>
        <w:r>
          <w:fldChar w:fldCharType="separate"/>
        </w:r>
      </w:ins>
      <w:r w:rsidRPr="00B54899">
        <w:rPr>
          <w:rStyle w:val="Hyperlink"/>
        </w:rPr>
        <w:t>http://visual.ons.gov.uk/migration-levels-what-do-you-know-about-your-area/</w:t>
      </w:r>
      <w:ins w:id="181" w:author="Tomas Petricek" w:date="2017-09-21T01:38:00Z">
        <w:r>
          <w:fldChar w:fldCharType="end"/>
        </w:r>
        <w:r>
          <w:t xml:space="preserve"> </w:t>
        </w:r>
      </w:ins>
    </w:p>
    <w:p w14:paraId="00E27A4E" w14:textId="69DB3535" w:rsidR="00341057" w:rsidDel="00D12BCD" w:rsidRDefault="00341057" w:rsidP="00341057">
      <w:pPr>
        <w:pStyle w:val="Bibliography"/>
        <w:rPr>
          <w:ins w:id="182" w:author="Tomas Petricek" w:date="2017-09-21T03:11:00Z"/>
          <w:moveFrom w:id="183" w:author="Josh Cowls" w:date="2017-10-02T10:14:00Z"/>
        </w:rPr>
      </w:pPr>
      <w:moveFromRangeStart w:id="184" w:author="Josh Cowls" w:date="2017-10-02T10:14:00Z" w:name="move494702577"/>
      <w:moveFrom w:id="185" w:author="Josh Cowls" w:date="2017-10-02T10:14:00Z">
        <w:ins w:id="186" w:author="Tomas Petricek" w:date="2017-09-21T03:11:00Z">
          <w:r w:rsidDel="00D12BCD">
            <w:t>Maloney, J., Resnick, M., Rusk, N., Silverman, B., &amp; Eastmond, E. (2010). The Scratch programming language and environment. ACM Transactions on Computing Education (TOCE), 10(4), 16.</w:t>
          </w:r>
        </w:ins>
      </w:moveFrom>
    </w:p>
    <w:moveFromRangeEnd w:id="184"/>
    <w:p w14:paraId="7057D798" w14:textId="77777777" w:rsidR="00744B49" w:rsidRDefault="00744B49">
      <w:pPr>
        <w:overflowPunct/>
        <w:autoSpaceDE/>
        <w:autoSpaceDN/>
        <w:adjustRightInd/>
        <w:spacing w:after="0"/>
        <w:jc w:val="left"/>
        <w:textAlignment w:val="auto"/>
        <w:rPr>
          <w:ins w:id="187" w:author="Tomas Petricek" w:date="2017-09-21T03:15:00Z"/>
          <w:rFonts w:ascii="Trebuchet MS" w:hAnsi="Trebuchet MS"/>
          <w:b/>
        </w:rPr>
      </w:pPr>
      <w:ins w:id="188" w:author="Tomas Petricek" w:date="2017-09-21T03:15:00Z">
        <w:r>
          <w:br w:type="page"/>
        </w:r>
      </w:ins>
    </w:p>
    <w:p w14:paraId="2EBCB995" w14:textId="30DB83B1" w:rsidR="007F5DBE" w:rsidRPr="00D60E23" w:rsidDel="00D60E23" w:rsidRDefault="009D1F36" w:rsidP="00744B49">
      <w:pPr>
        <w:pStyle w:val="Bibliography"/>
        <w:rPr>
          <w:del w:id="189" w:author="Tomas Petricek" w:date="2017-09-21T01:33:00Z"/>
        </w:rPr>
      </w:pPr>
      <w:del w:id="190" w:author="Tomas Petricek" w:date="2017-09-21T01:33:00Z">
        <w:r w:rsidRPr="00D60E23" w:rsidDel="00D60E23">
          <w:lastRenderedPageBreak/>
          <w:delText>TBD</w:delText>
        </w:r>
      </w:del>
    </w:p>
    <w:p w14:paraId="3EFB04EB" w14:textId="3B84BB48" w:rsidR="007F5DBE" w:rsidRDefault="00972938">
      <w:pPr>
        <w:pStyle w:val="Heading1"/>
        <w:rPr>
          <w:ins w:id="191" w:author="Tomas Petricek" w:date="2017-09-21T03:25:00Z"/>
        </w:rPr>
        <w:pPrChange w:id="192" w:author="Tomas Petricek" w:date="2017-09-21T03:15:00Z">
          <w:pPr>
            <w:pStyle w:val="Bibliography"/>
          </w:pPr>
        </w:pPrChange>
      </w:pPr>
      <w:ins w:id="193" w:author="Tomas Petricek" w:date="2017-09-21T03:15:00Z">
        <w:r>
          <w:t>Author</w:t>
        </w:r>
      </w:ins>
      <w:ins w:id="194" w:author="Tomas Petricek" w:date="2017-09-21T03:25:00Z">
        <w:r>
          <w:t xml:space="preserve"> biographies</w:t>
        </w:r>
      </w:ins>
    </w:p>
    <w:p w14:paraId="5E7BDFF2" w14:textId="77FFB2BA" w:rsidR="0023087B" w:rsidRDefault="00972938">
      <w:pPr>
        <w:rPr>
          <w:ins w:id="195" w:author="Tomas Petricek" w:date="2017-09-21T03:34:00Z"/>
        </w:rPr>
        <w:pPrChange w:id="196" w:author="Tomas Petricek" w:date="2017-09-21T03:30:00Z">
          <w:pPr>
            <w:pStyle w:val="Bibliography"/>
          </w:pPr>
        </w:pPrChange>
      </w:pPr>
      <w:ins w:id="197" w:author="Tomas Petricek" w:date="2017-09-21T03:25:00Z">
        <w:r>
          <w:t xml:space="preserve">Tomas Petricek </w:t>
        </w:r>
        <w:commentRangeStart w:id="198"/>
        <w:r>
          <w:t xml:space="preserve">(PhD, </w:t>
        </w:r>
      </w:ins>
      <w:ins w:id="199" w:author="Tomas Petricek" w:date="2017-09-21T03:26:00Z">
        <w:r>
          <w:t>University of Cambridge, 2017</w:t>
        </w:r>
      </w:ins>
      <w:ins w:id="200" w:author="Tomas Petricek" w:date="2017-09-21T03:25:00Z">
        <w:r>
          <w:t>)</w:t>
        </w:r>
      </w:ins>
      <w:commentRangeEnd w:id="198"/>
      <w:ins w:id="201" w:author="Tomas Petricek" w:date="2017-09-21T03:38:00Z">
        <w:r w:rsidR="00964ADC">
          <w:rPr>
            <w:rStyle w:val="CommentReference"/>
          </w:rPr>
          <w:commentReference w:id="198"/>
        </w:r>
      </w:ins>
      <w:ins w:id="202" w:author="Tomas Petricek" w:date="2017-09-21T03:26:00Z">
        <w:r>
          <w:t xml:space="preserve"> is a Visiting Researcher at the Alan Turing Institute</w:t>
        </w:r>
      </w:ins>
      <w:ins w:id="203" w:author="Tomas Petricek" w:date="2017-09-21T03:28:00Z">
        <w:r>
          <w:t xml:space="preserve"> and a recipient of the Google Digital News Initiat</w:t>
        </w:r>
      </w:ins>
      <w:ins w:id="204" w:author="Tomas Petricek" w:date="2017-09-21T03:29:00Z">
        <w:r>
          <w:t xml:space="preserve">ive (DNI) Innovation Fund </w:t>
        </w:r>
      </w:ins>
      <w:ins w:id="205" w:author="Tomas Petricek" w:date="2017-09-21T03:34:00Z">
        <w:r w:rsidR="0023087B">
          <w:t>grant</w:t>
        </w:r>
      </w:ins>
      <w:ins w:id="206" w:author="Tomas Petricek" w:date="2017-09-21T03:29:00Z">
        <w:r>
          <w:t>. Following his PhD in theoretic</w:t>
        </w:r>
      </w:ins>
      <w:ins w:id="207" w:author="Tomas Petricek" w:date="2017-09-21T03:30:00Z">
        <w:r>
          <w:t>al computer science</w:t>
        </w:r>
        <w:bookmarkStart w:id="208" w:name="_GoBack"/>
        <w:bookmarkEnd w:id="208"/>
        <w:r>
          <w:t>, where he developed foundations for context-aware program</w:t>
        </w:r>
        <w:r>
          <w:softHyphen/>
          <w:t xml:space="preserve">ming languages, he </w:t>
        </w:r>
      </w:ins>
      <w:ins w:id="209" w:author="Tomas Petricek" w:date="2017-09-21T03:37:00Z">
        <w:r w:rsidR="0023087B">
          <w:t xml:space="preserve">has been </w:t>
        </w:r>
      </w:ins>
      <w:ins w:id="210" w:author="Tomas Petricek" w:date="2017-09-21T03:35:00Z">
        <w:r w:rsidR="0023087B">
          <w:t>working on programming tools for data science and</w:t>
        </w:r>
      </w:ins>
      <w:ins w:id="211" w:author="Tomas Petricek" w:date="2017-09-21T03:37:00Z">
        <w:r w:rsidR="0023087B">
          <w:t xml:space="preserve">, more recently, </w:t>
        </w:r>
      </w:ins>
      <w:ins w:id="212" w:author="Tomas Petricek" w:date="2017-09-21T03:35:00Z">
        <w:r w:rsidR="0023087B">
          <w:t xml:space="preserve">became </w:t>
        </w:r>
      </w:ins>
      <w:ins w:id="213" w:author="Tomas Petricek" w:date="2017-09-21T03:36:00Z">
        <w:r w:rsidR="0023087B">
          <w:t xml:space="preserve">interested in </w:t>
        </w:r>
      </w:ins>
      <w:ins w:id="214" w:author="Tomas Petricek" w:date="2017-09-21T03:37:00Z">
        <w:r w:rsidR="0023087B">
          <w:t xml:space="preserve">democratizing data science and </w:t>
        </w:r>
      </w:ins>
      <w:ins w:id="215" w:author="Tomas Petricek" w:date="2017-09-21T03:36:00Z">
        <w:r w:rsidR="0023087B">
          <w:t>making the creation of transparent</w:t>
        </w:r>
      </w:ins>
      <w:ins w:id="216" w:author="Tomas Petricek" w:date="2017-09-21T03:37:00Z">
        <w:r w:rsidR="0023087B">
          <w:t>,</w:t>
        </w:r>
      </w:ins>
      <w:ins w:id="217" w:author="Tomas Petricek" w:date="2017-09-21T03:36:00Z">
        <w:r w:rsidR="0023087B">
          <w:t xml:space="preserve"> reproducible data analyses accessible to non-programmers such as data journalists.</w:t>
        </w:r>
      </w:ins>
    </w:p>
    <w:p w14:paraId="7A952040" w14:textId="2C06E470" w:rsidR="00744B49" w:rsidRDefault="000B6599">
      <w:pPr>
        <w:rPr>
          <w:ins w:id="218" w:author="Tomas Petricek" w:date="2017-09-21T03:37:00Z"/>
        </w:rPr>
        <w:pPrChange w:id="219" w:author="Tomas Petricek" w:date="2017-09-21T03:15:00Z">
          <w:pPr>
            <w:pStyle w:val="Bibliography"/>
          </w:pPr>
        </w:pPrChange>
      </w:pPr>
      <w:ins w:id="220" w:author="Josh Cowls" w:date="2017-10-02T10:30:00Z">
        <w:r>
          <w:t>Josh Cowls is a Research Assistant in Data Ethics at the Alan Turing Institute and a Research Associate at the Digital Ethics Lab, Oxford Internet Institute, University of Oxford.</w:t>
        </w:r>
      </w:ins>
      <w:ins w:id="221" w:author="Josh Cowls" w:date="2017-10-02T10:34:00Z">
        <w:r w:rsidR="00437F96">
          <w:t xml:space="preserve"> </w:t>
        </w:r>
      </w:ins>
      <w:ins w:id="222" w:author="Josh Cowls" w:date="2017-10-02T10:30:00Z">
        <w:r>
          <w:t>Josh</w:t>
        </w:r>
      </w:ins>
      <w:ins w:id="223" w:author="Josh Cowls" w:date="2017-10-02T10:31:00Z">
        <w:r>
          <w:t xml:space="preserve">’s research </w:t>
        </w:r>
        <w:proofErr w:type="spellStart"/>
        <w:r>
          <w:t>centers</w:t>
        </w:r>
        <w:proofErr w:type="spellEnd"/>
        <w:r>
          <w:t xml:space="preserve"> on the impact of the internet on politics and the media</w:t>
        </w:r>
      </w:ins>
      <w:ins w:id="224" w:author="Josh Cowls" w:date="2017-10-02T10:35:00Z">
        <w:r w:rsidR="00437F96">
          <w:t>, and he holds</w:t>
        </w:r>
        <w:r w:rsidR="00437F96" w:rsidRPr="00437F96">
          <w:t xml:space="preserve"> graduate degrees from the Oxford Internet Institute and </w:t>
        </w:r>
        <w:r w:rsidR="00437F96" w:rsidRPr="00437F96">
          <w:t>MIT</w:t>
        </w:r>
        <w:r w:rsidR="00437F96">
          <w:t>’s</w:t>
        </w:r>
        <w:r w:rsidR="00437F96" w:rsidRPr="00437F96">
          <w:t xml:space="preserve"> Comparative Media Studies </w:t>
        </w:r>
        <w:r w:rsidR="00437F96">
          <w:t>program</w:t>
        </w:r>
      </w:ins>
      <w:ins w:id="225" w:author="Josh Cowls" w:date="2017-10-02T10:31:00Z">
        <w:r>
          <w:t xml:space="preserve">. He has </w:t>
        </w:r>
      </w:ins>
      <w:ins w:id="226" w:author="Josh Cowls" w:date="2017-10-02T10:33:00Z">
        <w:r>
          <w:t xml:space="preserve">studied the implications of </w:t>
        </w:r>
      </w:ins>
      <w:ins w:id="227" w:author="Josh Cowls" w:date="2017-10-02T10:31:00Z">
        <w:r>
          <w:t xml:space="preserve">big data, open data, state </w:t>
        </w:r>
      </w:ins>
      <w:ins w:id="228" w:author="Josh Cowls" w:date="2017-10-02T10:32:00Z">
        <w:r>
          <w:t>surveillance</w:t>
        </w:r>
      </w:ins>
      <w:ins w:id="229" w:author="Josh Cowls" w:date="2017-10-02T10:33:00Z">
        <w:r>
          <w:t>,</w:t>
        </w:r>
      </w:ins>
      <w:ins w:id="230" w:author="Josh Cowls" w:date="2017-10-02T10:31:00Z">
        <w:r>
          <w:t xml:space="preserve"> </w:t>
        </w:r>
      </w:ins>
      <w:ins w:id="231" w:author="Josh Cowls" w:date="2017-10-02T10:32:00Z">
        <w:r>
          <w:t xml:space="preserve">and </w:t>
        </w:r>
      </w:ins>
      <w:ins w:id="232" w:author="Josh Cowls" w:date="2017-10-02T10:33:00Z">
        <w:r>
          <w:t xml:space="preserve">the use of </w:t>
        </w:r>
      </w:ins>
      <w:ins w:id="233" w:author="Josh Cowls" w:date="2017-10-02T10:32:00Z">
        <w:r>
          <w:t xml:space="preserve">social media </w:t>
        </w:r>
      </w:ins>
      <w:ins w:id="234" w:author="Josh Cowls" w:date="2017-10-02T10:33:00Z">
        <w:r>
          <w:t xml:space="preserve">in political campaigns, and </w:t>
        </w:r>
      </w:ins>
      <w:ins w:id="235" w:author="Josh Cowls" w:date="2017-10-02T10:34:00Z">
        <w:r w:rsidR="00437F96">
          <w:t>he has co-authored</w:t>
        </w:r>
      </w:ins>
      <w:ins w:id="236" w:author="Josh Cowls" w:date="2017-10-02T10:33:00Z">
        <w:r>
          <w:t xml:space="preserve"> work </w:t>
        </w:r>
      </w:ins>
      <w:ins w:id="237" w:author="Josh Cowls" w:date="2017-10-02T10:34:00Z">
        <w:r w:rsidR="00437F96">
          <w:t xml:space="preserve">appearing </w:t>
        </w:r>
      </w:ins>
      <w:ins w:id="238" w:author="Josh Cowls" w:date="2017-10-02T10:33:00Z">
        <w:r>
          <w:t xml:space="preserve">in </w:t>
        </w:r>
        <w:r w:rsidRPr="000B6599">
          <w:rPr>
            <w:i/>
            <w:rPrChange w:id="239" w:author="Josh Cowls" w:date="2017-10-02T10:33:00Z">
              <w:rPr/>
            </w:rPrChange>
          </w:rPr>
          <w:t>New Media &amp; Society</w:t>
        </w:r>
        <w:r>
          <w:t xml:space="preserve"> and </w:t>
        </w:r>
        <w:r w:rsidRPr="000B6599">
          <w:rPr>
            <w:i/>
            <w:rPrChange w:id="240" w:author="Josh Cowls" w:date="2017-10-02T10:33:00Z">
              <w:rPr/>
            </w:rPrChange>
          </w:rPr>
          <w:t>Policy and Internet</w:t>
        </w:r>
        <w:r>
          <w:t xml:space="preserve">. </w:t>
        </w:r>
      </w:ins>
    </w:p>
    <w:p w14:paraId="3A66A868" w14:textId="5F2820DE" w:rsidR="00964ADC" w:rsidRPr="00744B49" w:rsidRDefault="00964ADC">
      <w:pPr>
        <w:pPrChange w:id="241" w:author="Tomas Petricek" w:date="2017-09-21T03:15:00Z">
          <w:pPr>
            <w:pStyle w:val="Bibliography"/>
          </w:pPr>
        </w:pPrChange>
      </w:pPr>
    </w:p>
    <w:sectPr w:rsidR="00964ADC" w:rsidRPr="00744B49" w:rsidSect="00E86CD9">
      <w:type w:val="continuous"/>
      <w:pgSz w:w="11907" w:h="16840" w:code="9"/>
      <w:pgMar w:top="1440" w:right="1440" w:bottom="1440" w:left="1440" w:header="862" w:footer="862" w:gutter="0"/>
      <w:paperSrc w:first="7" w:other="7"/>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Tomas Petricek" w:date="2017-09-21T01:13:00Z" w:initials="TP">
    <w:p w14:paraId="7E4AD8CF" w14:textId="44BCF2E5" w:rsidR="00B74691" w:rsidRDefault="00B74691">
      <w:pPr>
        <w:pStyle w:val="CommentText"/>
        <w:rPr>
          <w:rStyle w:val="CommentReference"/>
        </w:rPr>
      </w:pPr>
      <w:r>
        <w:rPr>
          <w:rStyle w:val="CommentReference"/>
        </w:rPr>
        <w:t xml:space="preserve">Overall, </w:t>
      </w:r>
      <w:r>
        <w:rPr>
          <w:rStyle w:val="CommentReference"/>
        </w:rPr>
        <w:annotationRef/>
      </w:r>
      <w:r>
        <w:rPr>
          <w:rStyle w:val="CommentReference"/>
        </w:rPr>
        <w:t>I think the opening paragraph works great!</w:t>
      </w:r>
    </w:p>
    <w:p w14:paraId="161EFE11" w14:textId="77777777" w:rsidR="00B74691" w:rsidRDefault="00B74691">
      <w:pPr>
        <w:pStyle w:val="CommentText"/>
        <w:rPr>
          <w:rStyle w:val="CommentReference"/>
        </w:rPr>
      </w:pPr>
    </w:p>
    <w:p w14:paraId="1488D416" w14:textId="01694362" w:rsidR="00B74691" w:rsidRDefault="00B74691">
      <w:pPr>
        <w:pStyle w:val="CommentText"/>
      </w:pPr>
      <w:r>
        <w:rPr>
          <w:rStyle w:val="CommentReference"/>
        </w:rPr>
        <w:t xml:space="preserve">As a non-native English speaker, I got a bit stuck on “abundant data” though – it is </w:t>
      </w:r>
      <w:r w:rsidR="00D65E7D">
        <w:rPr>
          <w:rStyle w:val="CommentReference"/>
        </w:rPr>
        <w:t xml:space="preserve">a very fitting </w:t>
      </w:r>
      <w:r>
        <w:rPr>
          <w:rStyle w:val="CommentReference"/>
        </w:rPr>
        <w:t>right term, b</w:t>
      </w:r>
      <w:r w:rsidR="00D65E7D">
        <w:rPr>
          <w:rStyle w:val="CommentReference"/>
        </w:rPr>
        <w:t>ut it sounded a bit unusual to me.</w:t>
      </w:r>
      <w:r>
        <w:rPr>
          <w:rStyle w:val="CommentReference"/>
        </w:rPr>
        <w:t xml:space="preserve"> </w:t>
      </w:r>
      <w:r>
        <w:t xml:space="preserve"> </w:t>
      </w:r>
    </w:p>
    <w:p w14:paraId="3E4AB37C" w14:textId="52D46E52" w:rsidR="00D65E7D" w:rsidRDefault="00D65E7D">
      <w:pPr>
        <w:pStyle w:val="CommentText"/>
      </w:pPr>
    </w:p>
    <w:p w14:paraId="3A990FAA" w14:textId="7466E103" w:rsidR="00D65E7D" w:rsidRDefault="00D65E7D">
      <w:pPr>
        <w:pStyle w:val="CommentText"/>
      </w:pPr>
      <w:r>
        <w:t>Using “Open data” changes the meaning a bit and I’m not entirely happy with it either. So, feel free to undo or replace with something better!</w:t>
      </w:r>
    </w:p>
  </w:comment>
  <w:comment w:id="6" w:author="Josh Cowls" w:date="2017-09-21T15:17:00Z" w:initials="JC">
    <w:p w14:paraId="44F1F487" w14:textId="4E6C6DA3" w:rsidR="001600A2" w:rsidRDefault="001600A2">
      <w:pPr>
        <w:pStyle w:val="CommentText"/>
      </w:pPr>
      <w:r>
        <w:rPr>
          <w:rStyle w:val="CommentReference"/>
        </w:rPr>
        <w:annotationRef/>
      </w:r>
      <w:r>
        <w:t xml:space="preserve">Agreed – “open data” </w:t>
      </w:r>
      <w:r w:rsidR="00FA5386">
        <w:t>works fine, whereas Open Data implies the movement which is slightly different, so as-is is good!</w:t>
      </w:r>
    </w:p>
  </w:comment>
  <w:comment w:id="9" w:author="Tomas Petricek" w:date="2017-09-21T01:19:00Z" w:initials="TP">
    <w:p w14:paraId="5477AB1D" w14:textId="73E853F8" w:rsidR="00545C65" w:rsidRDefault="00545C65">
      <w:pPr>
        <w:pStyle w:val="CommentText"/>
      </w:pPr>
      <w:r>
        <w:rPr>
          <w:rStyle w:val="CommentReference"/>
        </w:rPr>
        <w:annotationRef/>
      </w:r>
      <w:r>
        <w:rPr>
          <w:rStyle w:val="CommentReference"/>
        </w:rPr>
        <w:t xml:space="preserve">I like how this gets very quickly to the paradox and then presents an interesting insight about it – I think the opening works </w:t>
      </w:r>
      <w:proofErr w:type="gramStart"/>
      <w:r>
        <w:rPr>
          <w:rStyle w:val="CommentReference"/>
        </w:rPr>
        <w:t>really nicely</w:t>
      </w:r>
      <w:proofErr w:type="gramEnd"/>
      <w:r>
        <w:rPr>
          <w:rStyle w:val="CommentReference"/>
        </w:rPr>
        <w:t>.</w:t>
      </w:r>
    </w:p>
  </w:comment>
  <w:comment w:id="10" w:author="Josh Cowls" w:date="2017-09-21T15:21:00Z" w:initials="JC">
    <w:p w14:paraId="4DFF0E74" w14:textId="744D7C16" w:rsidR="00FA5386" w:rsidRDefault="00FA5386">
      <w:pPr>
        <w:pStyle w:val="CommentText"/>
      </w:pPr>
      <w:r>
        <w:rPr>
          <w:rStyle w:val="CommentReference"/>
        </w:rPr>
        <w:annotationRef/>
      </w:r>
      <w:r>
        <w:t>Awesome!</w:t>
      </w:r>
    </w:p>
  </w:comment>
  <w:comment w:id="11" w:author="Josh Cowls" w:date="2017-09-21T15:21:00Z" w:initials="JC">
    <w:p w14:paraId="1530CAEA" w14:textId="0BE530E7" w:rsidR="00FA5386" w:rsidRDefault="00FA5386">
      <w:pPr>
        <w:pStyle w:val="CommentText"/>
      </w:pPr>
      <w:r>
        <w:rPr>
          <w:rStyle w:val="CommentReference"/>
        </w:rPr>
        <w:annotationRef/>
      </w:r>
    </w:p>
  </w:comment>
  <w:comment w:id="12" w:author="Tomas Petricek" w:date="2017-09-21T01:25:00Z" w:initials="TP">
    <w:p w14:paraId="40A97112" w14:textId="4966D7F8" w:rsidR="00545C65" w:rsidRDefault="00545C65">
      <w:pPr>
        <w:pStyle w:val="CommentText"/>
      </w:pPr>
      <w:r>
        <w:rPr>
          <w:rStyle w:val="CommentReference"/>
        </w:rPr>
        <w:annotationRef/>
      </w:r>
      <w:r w:rsidR="00252D43">
        <w:rPr>
          <w:rStyle w:val="CommentReference"/>
        </w:rPr>
        <w:t>I think “introduce novel ways” made it sound a bit vague (perhaps because of the plural?). I’m not 100% sure about this change, but I hope this edit makes the person reading it focus on “both authority and accessibility” (linking nicely with the previous paragraph) more than on those “novel ways”.</w:t>
      </w:r>
    </w:p>
  </w:comment>
  <w:comment w:id="13" w:author="Josh Cowls" w:date="2017-09-21T15:25:00Z" w:initials="JC">
    <w:p w14:paraId="13F97D79" w14:textId="6F75125D" w:rsidR="00FA5386" w:rsidRDefault="00FA5386">
      <w:pPr>
        <w:pStyle w:val="CommentText"/>
      </w:pPr>
      <w:r>
        <w:rPr>
          <w:rStyle w:val="CommentReference"/>
        </w:rPr>
        <w:annotationRef/>
      </w:r>
      <w:r>
        <w:t>Agreed about the plural – I think method sounds a bit more technical (even though it might be a little confusing in relation to our methodology, but I think it’s worth the risk)</w:t>
      </w:r>
    </w:p>
  </w:comment>
  <w:comment w:id="18" w:author="Tomas Petricek" w:date="2017-09-21T02:51:00Z" w:initials="TP">
    <w:p w14:paraId="4354F596" w14:textId="1C2B86D7" w:rsidR="00A93054" w:rsidRDefault="00A93054">
      <w:pPr>
        <w:pStyle w:val="CommentText"/>
      </w:pPr>
      <w:r>
        <w:rPr>
          <w:rStyle w:val="CommentReference"/>
        </w:rPr>
        <w:annotationRef/>
      </w:r>
      <w:r>
        <w:t xml:space="preserve">Is “this trend” clear enough? This is reference to a previous paragraph… I tried to summarize what the trend is, but I’m not sure if this is good. Maybe ‘this trend’ was better. Feel free to undo! </w:t>
      </w:r>
    </w:p>
  </w:comment>
  <w:comment w:id="19" w:author="Josh Cowls" w:date="2017-09-21T15:28:00Z" w:initials="JC">
    <w:p w14:paraId="3F7FAD23" w14:textId="69AB14B3" w:rsidR="00FA5386" w:rsidRDefault="00FA5386">
      <w:pPr>
        <w:pStyle w:val="CommentText"/>
      </w:pPr>
      <w:r>
        <w:rPr>
          <w:rStyle w:val="CommentReference"/>
        </w:rPr>
        <w:annotationRef/>
      </w:r>
      <w:r>
        <w:t xml:space="preserve">I think our point is that trust in the media generally, not (just) in data </w:t>
      </w:r>
      <w:proofErr w:type="gramStart"/>
      <w:r>
        <w:t>in particular, is</w:t>
      </w:r>
      <w:proofErr w:type="gramEnd"/>
      <w:r>
        <w:t xml:space="preserve"> declining? (Declining trust in “facts” is also taking place, but I think that’s a separate point). Let me know how well it reads now </w:t>
      </w:r>
    </w:p>
  </w:comment>
  <w:comment w:id="29" w:author="Josh Cowls" w:date="2017-09-21T15:30:00Z" w:initials="JC">
    <w:p w14:paraId="2B1B1C85" w14:textId="0694E9AA" w:rsidR="00EC68F8" w:rsidRDefault="00EC68F8">
      <w:pPr>
        <w:pStyle w:val="CommentText"/>
      </w:pPr>
      <w:r>
        <w:rPr>
          <w:rStyle w:val="CommentReference"/>
        </w:rPr>
        <w:annotationRef/>
      </w:r>
      <w:r>
        <w:rPr>
          <w:rStyle w:val="CommentReference"/>
        </w:rPr>
        <w:t xml:space="preserve">I don’t think we need to source this claim here, but it’s </w:t>
      </w:r>
      <w:proofErr w:type="gramStart"/>
      <w:r>
        <w:rPr>
          <w:rStyle w:val="CommentReference"/>
        </w:rPr>
        <w:t>actually not</w:t>
      </w:r>
      <w:proofErr w:type="gramEnd"/>
      <w:r>
        <w:rPr>
          <w:rStyle w:val="CommentReference"/>
        </w:rPr>
        <w:t xml:space="preserve"> something I knew about, but I figure there’s a link to it somewhere if required later?</w:t>
      </w:r>
    </w:p>
  </w:comment>
  <w:comment w:id="30" w:author="Tomas Petricek" w:date="2017-09-21T02:23:00Z" w:initials="TP">
    <w:p w14:paraId="78001234" w14:textId="34C04854" w:rsidR="00866B5B" w:rsidRDefault="00866B5B">
      <w:pPr>
        <w:pStyle w:val="CommentText"/>
      </w:pPr>
      <w:r>
        <w:rPr>
          <w:rStyle w:val="CommentReference"/>
        </w:rPr>
        <w:annotationRef/>
      </w:r>
      <w:r>
        <w:t>Giving this a name makes it a lot easier to refer to the principle later…</w:t>
      </w:r>
    </w:p>
  </w:comment>
  <w:comment w:id="31" w:author="Josh Cowls" w:date="2017-09-21T15:29:00Z" w:initials="JC">
    <w:p w14:paraId="08F30BB2" w14:textId="0435CCBC" w:rsidR="00EC68F8" w:rsidRDefault="00EC68F8">
      <w:pPr>
        <w:pStyle w:val="CommentText"/>
      </w:pPr>
      <w:r>
        <w:rPr>
          <w:rStyle w:val="CommentReference"/>
        </w:rPr>
        <w:annotationRef/>
      </w:r>
      <w:r>
        <w:t>Agreed – “guess-first” might sound more impartial and scientific? Have changed throughout but feel free to revert</w:t>
      </w:r>
    </w:p>
  </w:comment>
  <w:comment w:id="56" w:author="Tomas Petricek" w:date="2017-09-21T02:24:00Z" w:initials="TP">
    <w:p w14:paraId="450188DA" w14:textId="77777777" w:rsidR="00866B5B" w:rsidRDefault="00866B5B" w:rsidP="00866B5B">
      <w:pPr>
        <w:pStyle w:val="CommentText"/>
      </w:pPr>
      <w:r>
        <w:rPr>
          <w:rStyle w:val="CommentReference"/>
        </w:rPr>
        <w:annotationRef/>
      </w:r>
      <w:r>
        <w:rPr>
          <w:rStyle w:val="CommentReference"/>
        </w:rPr>
        <w:annotationRef/>
      </w:r>
      <w:r>
        <w:t xml:space="preserve">I tweaked this a bit to say that we are not just talking about this, but we also develop </w:t>
      </w:r>
      <w:proofErr w:type="gramStart"/>
      <w:r>
        <w:t>a number of</w:t>
      </w:r>
      <w:proofErr w:type="gramEnd"/>
      <w:r>
        <w:t xml:space="preserve"> new interactive visualizations of this kind (I have a few that I have not seen elsewhere).</w:t>
      </w:r>
    </w:p>
    <w:p w14:paraId="66EBDF2C" w14:textId="77777777" w:rsidR="00866B5B" w:rsidRDefault="00866B5B" w:rsidP="00866B5B">
      <w:pPr>
        <w:pStyle w:val="CommentText"/>
      </w:pPr>
    </w:p>
    <w:p w14:paraId="01DD7BDF" w14:textId="77777777" w:rsidR="00866B5B" w:rsidRDefault="00866B5B" w:rsidP="00866B5B">
      <w:pPr>
        <w:pStyle w:val="CommentText"/>
      </w:pPr>
      <w:r>
        <w:t>I also added “evaluate” here – I think we could try to make some experiment around these (NYT uses them, but AFAIK have not really published any evaluation) and even without experiment, we can evaluate them from a more theoretical perspective – so this sounds like a fair thing to say.</w:t>
      </w:r>
    </w:p>
    <w:p w14:paraId="731D0C5F" w14:textId="3C708DED" w:rsidR="00866B5B" w:rsidRDefault="00866B5B">
      <w:pPr>
        <w:pStyle w:val="CommentText"/>
      </w:pPr>
    </w:p>
  </w:comment>
  <w:comment w:id="65" w:author="Tomas Petricek" w:date="2017-09-21T01:56:00Z" w:initials="TP">
    <w:p w14:paraId="635DA757" w14:textId="2925AF44" w:rsidR="00974546" w:rsidRDefault="00974546">
      <w:pPr>
        <w:pStyle w:val="CommentText"/>
      </w:pPr>
      <w:r>
        <w:rPr>
          <w:rStyle w:val="CommentReference"/>
        </w:rPr>
        <w:annotationRef/>
      </w:r>
      <w:r>
        <w:t>I tried to merge the two sentences into one – does this still make sense?</w:t>
      </w:r>
    </w:p>
  </w:comment>
  <w:comment w:id="66" w:author="Josh Cowls" w:date="2017-09-21T15:36:00Z" w:initials="JC">
    <w:p w14:paraId="3BD30433" w14:textId="6B9CC4A9" w:rsidR="00EC68F8" w:rsidRDefault="00EC68F8">
      <w:pPr>
        <w:pStyle w:val="CommentText"/>
      </w:pPr>
      <w:r>
        <w:rPr>
          <w:rStyle w:val="CommentReference"/>
        </w:rPr>
        <w:annotationRef/>
      </w:r>
      <w:r>
        <w:t xml:space="preserve">I think so – </w:t>
      </w:r>
      <w:proofErr w:type="gramStart"/>
      <w:r>
        <w:t>ideally</w:t>
      </w:r>
      <w:proofErr w:type="gramEnd"/>
      <w:r>
        <w:t xml:space="preserve"> we would source the claim that reflection improves understanding, although it is </w:t>
      </w:r>
      <w:proofErr w:type="spellStart"/>
      <w:r>
        <w:t>inuitive</w:t>
      </w:r>
      <w:proofErr w:type="spellEnd"/>
    </w:p>
  </w:comment>
  <w:comment w:id="82" w:author="Josh Cowls" w:date="2017-09-21T15:43:00Z" w:initials="JC">
    <w:p w14:paraId="41643E15" w14:textId="07510067" w:rsidR="00841839" w:rsidRDefault="00841839">
      <w:pPr>
        <w:pStyle w:val="CommentText"/>
      </w:pPr>
      <w:r>
        <w:rPr>
          <w:rStyle w:val="CommentReference"/>
        </w:rPr>
        <w:annotationRef/>
      </w:r>
      <w:r>
        <w:t>Is this an established term?</w:t>
      </w:r>
    </w:p>
  </w:comment>
  <w:comment w:id="71" w:author="Tomas Petricek" w:date="2017-09-21T02:26:00Z" w:initials="TP">
    <w:p w14:paraId="6F1AAF91" w14:textId="51BA5782" w:rsidR="00866B5B" w:rsidRDefault="00866B5B">
      <w:pPr>
        <w:pStyle w:val="CommentText"/>
      </w:pPr>
      <w:r>
        <w:rPr>
          <w:rStyle w:val="CommentReference"/>
        </w:rPr>
        <w:annotationRef/>
      </w:r>
      <w:r>
        <w:t>We had “we believe that trust can be enhanced through transparency (…)”</w:t>
      </w:r>
    </w:p>
    <w:p w14:paraId="74BBE4AC" w14:textId="6740A181" w:rsidR="00866B5B" w:rsidRDefault="00866B5B">
      <w:pPr>
        <w:pStyle w:val="CommentText"/>
      </w:pPr>
    </w:p>
    <w:p w14:paraId="3580B7FE" w14:textId="5ABA33A5" w:rsidR="00866B5B" w:rsidRDefault="00866B5B">
      <w:pPr>
        <w:pStyle w:val="CommentText"/>
      </w:pPr>
      <w:r>
        <w:t>I changed this because I thought “we believe” was a bit weak. The idea here is to say that, based on what we know about “you guess” visualizations, we have good reasons to believe that another form of engaging with data could similarly make the readers think more about the provenance and analysis.</w:t>
      </w:r>
    </w:p>
    <w:p w14:paraId="345C2964" w14:textId="4EACC31C" w:rsidR="00866B5B" w:rsidRDefault="00866B5B">
      <w:pPr>
        <w:pStyle w:val="CommentText"/>
      </w:pPr>
    </w:p>
    <w:p w14:paraId="54C5E495" w14:textId="19BA67C6" w:rsidR="00866B5B" w:rsidRDefault="00866B5B">
      <w:pPr>
        <w:pStyle w:val="CommentText"/>
      </w:pPr>
      <w:r>
        <w:t>I’m not sure if this sentence captures it that well, but that’s all I could come up with!</w:t>
      </w:r>
    </w:p>
  </w:comment>
  <w:comment w:id="72" w:author="Josh Cowls" w:date="2017-09-21T15:40:00Z" w:initials="JC">
    <w:p w14:paraId="0378BDEE" w14:textId="20DBAC7D" w:rsidR="00841839" w:rsidRDefault="00841839">
      <w:pPr>
        <w:pStyle w:val="CommentText"/>
      </w:pPr>
      <w:r>
        <w:rPr>
          <w:rStyle w:val="CommentReference"/>
        </w:rPr>
        <w:annotationRef/>
      </w:r>
      <w:r>
        <w:t>Hmm, I’ve changed it a bit – I agree that saying “we believe” is weak, but referring to the you-guess as experience suggests we have data on the effectiveness of that, which we don’t (yet)… so perhaps we should state it as a possibility?</w:t>
      </w:r>
    </w:p>
  </w:comment>
  <w:comment w:id="138" w:author="Josh Cowls" w:date="2017-09-20T14:55:00Z" w:initials="JC">
    <w:p w14:paraId="41D3181D" w14:textId="5218F799" w:rsidR="00A25DBB" w:rsidRDefault="00A25DBB">
      <w:pPr>
        <w:pStyle w:val="CommentText"/>
      </w:pPr>
      <w:r>
        <w:rPr>
          <w:rStyle w:val="CommentReference"/>
        </w:rPr>
        <w:annotationRef/>
      </w:r>
      <w:r>
        <w:t>This covers trust in the provenance of data, but do we have anything on improving trust in the analysis performed? Or is this the same thing?</w:t>
      </w:r>
    </w:p>
  </w:comment>
  <w:comment w:id="139" w:author="Tomas Petricek" w:date="2017-09-21T02:07:00Z" w:initials="TP">
    <w:p w14:paraId="4B8B1557" w14:textId="77777777" w:rsidR="007251F9" w:rsidRDefault="007251F9">
      <w:pPr>
        <w:pStyle w:val="CommentText"/>
      </w:pPr>
      <w:r>
        <w:rPr>
          <w:rStyle w:val="CommentReference"/>
        </w:rPr>
        <w:annotationRef/>
      </w:r>
      <w:r>
        <w:t>The reader can step through the individual steps (Fig 2, right) to see what they do, so this lets them check the analysis – so we have this, but we do not have any automatic checker for this.</w:t>
      </w:r>
    </w:p>
    <w:p w14:paraId="77923C90" w14:textId="77777777" w:rsidR="007251F9" w:rsidRDefault="007251F9">
      <w:pPr>
        <w:pStyle w:val="CommentText"/>
      </w:pPr>
    </w:p>
    <w:p w14:paraId="56C8F537" w14:textId="77777777" w:rsidR="007251F9" w:rsidRDefault="007251F9">
      <w:pPr>
        <w:pStyle w:val="CommentText"/>
      </w:pPr>
      <w:r>
        <w:t>I improved wording above to talk about transparency too (not just provenance)</w:t>
      </w:r>
      <w:r w:rsidR="003A7F86">
        <w:t xml:space="preserve"> and tweaked Fig 2 label to say this.</w:t>
      </w:r>
    </w:p>
    <w:p w14:paraId="6019B440" w14:textId="77777777" w:rsidR="00B1281C" w:rsidRDefault="00B1281C">
      <w:pPr>
        <w:pStyle w:val="CommentText"/>
      </w:pPr>
    </w:p>
    <w:p w14:paraId="4726F713" w14:textId="11FD2887" w:rsidR="00B1281C" w:rsidRDefault="00B1281C">
      <w:pPr>
        <w:pStyle w:val="CommentText"/>
      </w:pPr>
      <w:r>
        <w:t xml:space="preserve">If we had space, we could say that reader can e.g. check that no important events are omitted from the table – because there is e.g. no “skip first 3” step. </w:t>
      </w:r>
    </w:p>
  </w:comment>
  <w:comment w:id="144" w:author="Tomas Petricek" w:date="2017-09-21T02:40:00Z" w:initials="TP">
    <w:p w14:paraId="097C0377" w14:textId="77777777" w:rsidR="002C72A8" w:rsidRDefault="002C72A8">
      <w:pPr>
        <w:pStyle w:val="CommentText"/>
      </w:pPr>
      <w:r>
        <w:rPr>
          <w:rStyle w:val="CommentReference"/>
        </w:rPr>
        <w:annotationRef/>
      </w:r>
      <w:r>
        <w:t>I added this from your version of the draft, because I thought it is a really nice paragraph for wrapping-up.</w:t>
      </w:r>
    </w:p>
    <w:p w14:paraId="38B76EF0" w14:textId="77777777" w:rsidR="00252D43" w:rsidRDefault="00252D43">
      <w:pPr>
        <w:pStyle w:val="CommentText"/>
      </w:pPr>
    </w:p>
    <w:p w14:paraId="6DA49D5D" w14:textId="6C84CCFA" w:rsidR="00252D43" w:rsidRDefault="00252D43">
      <w:pPr>
        <w:pStyle w:val="CommentText"/>
      </w:pPr>
      <w:r>
        <w:t>But I guess it makes the abstract even longer. I tried to do smaller cuts throughout the document to save some space elsewhere.</w:t>
      </w:r>
    </w:p>
  </w:comment>
  <w:comment w:id="145" w:author="Josh Cowls" w:date="2017-09-21T15:56:00Z" w:initials="JC">
    <w:p w14:paraId="380DEAC1" w14:textId="2E1AA68B" w:rsidR="002C2DF5" w:rsidRDefault="002C2DF5">
      <w:pPr>
        <w:pStyle w:val="CommentText"/>
      </w:pPr>
      <w:r>
        <w:rPr>
          <w:rStyle w:val="CommentReference"/>
        </w:rPr>
        <w:annotationRef/>
      </w:r>
      <w:r>
        <w:t>I realise this phrase is clunky, but important to get as many keywords from the CFP in as possible!</w:t>
      </w:r>
    </w:p>
  </w:comment>
  <w:comment w:id="198" w:author="Tomas Petricek" w:date="2017-09-21T03:38:00Z" w:initials="TP">
    <w:p w14:paraId="2181CEC0" w14:textId="5FE11ECB" w:rsidR="00964ADC" w:rsidRDefault="00964ADC">
      <w:pPr>
        <w:pStyle w:val="CommentText"/>
      </w:pPr>
      <w:r>
        <w:rPr>
          <w:rStyle w:val="CommentReference"/>
        </w:rPr>
        <w:annotationRef/>
      </w:r>
      <w:r>
        <w:rPr>
          <w:rStyle w:val="CommentReference"/>
        </w:rPr>
        <w:t>I looked at some New Media &amp; Society papers and they have this strange format with the details of the most recent degree – so I used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990FAA" w15:done="1"/>
  <w15:commentEx w15:paraId="44F1F487" w15:paraIdParent="3A990FAA" w15:done="1"/>
  <w15:commentEx w15:paraId="5477AB1D" w15:done="1"/>
  <w15:commentEx w15:paraId="4DFF0E74" w15:paraIdParent="5477AB1D" w15:done="1"/>
  <w15:commentEx w15:paraId="1530CAEA" w15:paraIdParent="5477AB1D" w15:done="1"/>
  <w15:commentEx w15:paraId="40A97112" w15:done="1"/>
  <w15:commentEx w15:paraId="13F97D79" w15:paraIdParent="40A97112" w15:done="1"/>
  <w15:commentEx w15:paraId="4354F596" w15:done="0"/>
  <w15:commentEx w15:paraId="3F7FAD23" w15:paraIdParent="4354F596" w15:done="0"/>
  <w15:commentEx w15:paraId="2B1B1C85" w15:done="0"/>
  <w15:commentEx w15:paraId="78001234" w15:done="0"/>
  <w15:commentEx w15:paraId="08F30BB2" w15:paraIdParent="78001234" w15:done="0"/>
  <w15:commentEx w15:paraId="731D0C5F" w15:done="0"/>
  <w15:commentEx w15:paraId="635DA757" w15:done="0"/>
  <w15:commentEx w15:paraId="3BD30433" w15:paraIdParent="635DA757" w15:done="0"/>
  <w15:commentEx w15:paraId="41643E15" w15:done="0"/>
  <w15:commentEx w15:paraId="54C5E495" w15:done="0"/>
  <w15:commentEx w15:paraId="0378BDEE" w15:paraIdParent="54C5E495" w15:done="0"/>
  <w15:commentEx w15:paraId="41D3181D" w15:done="0"/>
  <w15:commentEx w15:paraId="4726F713" w15:paraIdParent="41D3181D" w15:done="0"/>
  <w15:commentEx w15:paraId="6DA49D5D" w15:done="1"/>
  <w15:commentEx w15:paraId="380DEAC1" w15:done="1"/>
  <w15:commentEx w15:paraId="2181CE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990FAA" w16cid:durableId="1D6D90BE"/>
  <w16cid:commentId w16cid:paraId="44F1F487" w16cid:durableId="1D6E56A7"/>
  <w16cid:commentId w16cid:paraId="5477AB1D" w16cid:durableId="1D6D921E"/>
  <w16cid:commentId w16cid:paraId="4DFF0E74" w16cid:durableId="1D6E5781"/>
  <w16cid:commentId w16cid:paraId="1530CAEA" w16cid:durableId="1D6E5787"/>
  <w16cid:commentId w16cid:paraId="40A97112" w16cid:durableId="1D6D9399"/>
  <w16cid:commentId w16cid:paraId="13F97D79" w16cid:durableId="1D6E5863"/>
  <w16cid:commentId w16cid:paraId="4354F596" w16cid:durableId="1D6DA799"/>
  <w16cid:commentId w16cid:paraId="3F7FAD23" w16cid:durableId="1D6E5902"/>
  <w16cid:commentId w16cid:paraId="2B1B1C85" w16cid:durableId="1D6E59A9"/>
  <w16cid:commentId w16cid:paraId="78001234" w16cid:durableId="1D6DA119"/>
  <w16cid:commentId w16cid:paraId="08F30BB2" w16cid:durableId="1D6E5972"/>
  <w16cid:commentId w16cid:paraId="731D0C5F" w16cid:durableId="1D6DA153"/>
  <w16cid:commentId w16cid:paraId="635DA757" w16cid:durableId="1D6D9ABD"/>
  <w16cid:commentId w16cid:paraId="3BD30433" w16cid:durableId="1D6E5AE0"/>
  <w16cid:commentId w16cid:paraId="41643E15" w16cid:durableId="1D6E5CB4"/>
  <w16cid:commentId w16cid:paraId="54C5E495" w16cid:durableId="1D6DA1F3"/>
  <w16cid:commentId w16cid:paraId="0378BDEE" w16cid:durableId="1D6E5BD2"/>
  <w16cid:commentId w16cid:paraId="41D3181D" w16cid:durableId="1D6CFFC7"/>
  <w16cid:commentId w16cid:paraId="4726F713" w16cid:durableId="1D6D9D79"/>
  <w16cid:commentId w16cid:paraId="6DA49D5D" w16cid:durableId="1D6DA539"/>
  <w16cid:commentId w16cid:paraId="380DEAC1" w16cid:durableId="1D6E5FB3"/>
  <w16cid:commentId w16cid:paraId="2181CEC0" w16cid:durableId="1D6DB2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5554A" w14:textId="77777777" w:rsidR="00CF3AC6" w:rsidRDefault="00CF3AC6" w:rsidP="00037437">
      <w:r>
        <w:separator/>
      </w:r>
    </w:p>
  </w:endnote>
  <w:endnote w:type="continuationSeparator" w:id="0">
    <w:p w14:paraId="73788334" w14:textId="77777777" w:rsidR="00CF3AC6" w:rsidRDefault="00CF3AC6" w:rsidP="00037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nos">
    <w:altName w:val="Cambria"/>
    <w:charset w:val="00"/>
    <w:family w:val="roman"/>
    <w:pitch w:val="variable"/>
    <w:sig w:usb0="E0000AFF" w:usb1="500078FF" w:usb2="00000021" w:usb3="00000000" w:csb0="000001B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F6060" w14:textId="77777777" w:rsidR="0085594F" w:rsidRDefault="0085594F" w:rsidP="000374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A57DE" w14:textId="77777777" w:rsidR="0085594F" w:rsidRDefault="0085594F" w:rsidP="00037437">
    <w:pPr>
      <w:pStyle w:val="Footer"/>
    </w:pPr>
    <w:r>
      <w:t xml:space="preserve">PPIG, University of </w:t>
    </w:r>
    <w:r w:rsidR="008332C2">
      <w:t>Bournemouth, 2015</w:t>
    </w:r>
    <w:r>
      <w:tab/>
    </w:r>
    <w:r>
      <w:tab/>
      <w:t>www.ppig.org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1111D" w14:textId="77777777" w:rsidR="00CF3AC6" w:rsidRDefault="00CF3AC6" w:rsidP="00037437">
      <w:r>
        <w:separator/>
      </w:r>
    </w:p>
  </w:footnote>
  <w:footnote w:type="continuationSeparator" w:id="0">
    <w:p w14:paraId="6364FAF7" w14:textId="77777777" w:rsidR="00CF3AC6" w:rsidRDefault="00CF3AC6" w:rsidP="00037437">
      <w:r>
        <w:continuationSeparator/>
      </w:r>
    </w:p>
  </w:footnote>
  <w:footnote w:id="1">
    <w:p w14:paraId="0493C0F3" w14:textId="60ECFF48" w:rsidR="006B40C2" w:rsidDel="00D12BCD" w:rsidRDefault="006B40C2">
      <w:pPr>
        <w:pStyle w:val="FootnoteText"/>
        <w:rPr>
          <w:del w:id="50" w:author="Josh Cowls" w:date="2017-10-02T10:20:00Z"/>
        </w:rPr>
      </w:pPr>
      <w:del w:id="51" w:author="Josh Cowls" w:date="2017-10-02T10:20:00Z">
        <w:r w:rsidDel="00D12BCD">
          <w:rPr>
            <w:rStyle w:val="FootnoteReference"/>
          </w:rPr>
          <w:footnoteRef/>
        </w:r>
        <w:r w:rsidDel="00D12BCD">
          <w:delText xml:space="preserve"> (Buchanan et al., 2017)</w:delText>
        </w:r>
      </w:del>
    </w:p>
  </w:footnote>
  <w:footnote w:id="2">
    <w:p w14:paraId="408DD09A" w14:textId="46549456" w:rsidR="006B40C2" w:rsidDel="00D12BCD" w:rsidRDefault="006B40C2">
      <w:pPr>
        <w:pStyle w:val="FootnoteText"/>
        <w:rPr>
          <w:del w:id="54" w:author="Josh Cowls" w:date="2017-10-02T10:20:00Z"/>
        </w:rPr>
      </w:pPr>
      <w:del w:id="55" w:author="Josh Cowls" w:date="2017-10-02T10:20:00Z">
        <w:r w:rsidDel="00D12BCD">
          <w:rPr>
            <w:rStyle w:val="FootnoteReference"/>
          </w:rPr>
          <w:footnoteRef/>
        </w:r>
        <w:r w:rsidDel="00D12BCD">
          <w:delText xml:space="preserve"> (Office for National Statistics, 2017)</w:delText>
        </w:r>
      </w:del>
    </w:p>
  </w:footnote>
  <w:footnote w:id="3">
    <w:p w14:paraId="1B1D0F8E" w14:textId="47241DE5" w:rsidR="00341057" w:rsidRDefault="00341057">
      <w:pPr>
        <w:pStyle w:val="FootnoteText"/>
      </w:pPr>
      <w:ins w:id="128" w:author="Tomas Petricek" w:date="2017-09-21T03:12:00Z">
        <w:r>
          <w:rPr>
            <w:rStyle w:val="FootnoteReference"/>
          </w:rPr>
          <w:footnoteRef/>
        </w:r>
        <w:r>
          <w:t xml:space="preserve"> Inspired by </w:t>
        </w:r>
      </w:ins>
      <w:ins w:id="129" w:author="Tomas Petricek" w:date="2017-09-21T03:13:00Z">
        <w:r>
          <w:t xml:space="preserve">Scratch (Maloney et al., 2010), a </w:t>
        </w:r>
      </w:ins>
      <w:ins w:id="130" w:author="Tomas Petricek" w:date="2017-09-21T03:12:00Z">
        <w:r>
          <w:t>visual programmi</w:t>
        </w:r>
      </w:ins>
      <w:ins w:id="131" w:author="Tomas Petricek" w:date="2017-09-21T03:13:00Z">
        <w:r>
          <w:t xml:space="preserve">ng language for </w:t>
        </w:r>
        <w:del w:id="132" w:author="Josh Cowls" w:date="2017-09-21T15:54:00Z">
          <w:r w:rsidDel="002C2DF5">
            <w:delText>kids</w:delText>
          </w:r>
        </w:del>
      </w:ins>
      <w:ins w:id="133" w:author="Josh Cowls" w:date="2017-09-21T15:54:00Z">
        <w:r w:rsidR="002C2DF5">
          <w:t>children</w:t>
        </w:r>
      </w:ins>
      <w:ins w:id="134" w:author="Josh Cowls" w:date="2017-10-02T10:26:00Z">
        <w:r w:rsidR="000B6599">
          <w:t>.</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64F90" w14:textId="77777777" w:rsidR="0085594F" w:rsidRDefault="0085594F" w:rsidP="000374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41A81" w14:textId="77777777" w:rsidR="0085594F" w:rsidRDefault="0085594F" w:rsidP="00037437">
    <w:pPr>
      <w:pStyle w:val="Foot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3C4C4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FD058C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E8E588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B53AF4F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62CDE4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5A8429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5E8872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358C38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A58A44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AFA81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7967A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C65C64"/>
    <w:multiLevelType w:val="multilevel"/>
    <w:tmpl w:val="78DE7D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9DB6797"/>
    <w:multiLevelType w:val="hybridMultilevel"/>
    <w:tmpl w:val="09963ACE"/>
    <w:lvl w:ilvl="0" w:tplc="08090001">
      <w:start w:val="1"/>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655134"/>
    <w:multiLevelType w:val="singleLevel"/>
    <w:tmpl w:val="409C1844"/>
    <w:lvl w:ilvl="0">
      <w:start w:val="1"/>
      <w:numFmt w:val="none"/>
      <w:lvlText w:val=""/>
      <w:legacy w:legacy="1" w:legacySpace="0" w:legacyIndent="360"/>
      <w:lvlJc w:val="left"/>
      <w:pPr>
        <w:ind w:left="644" w:hanging="360"/>
      </w:pPr>
      <w:rPr>
        <w:rFonts w:ascii="Symbol" w:hAnsi="Symbol" w:hint="default"/>
      </w:rPr>
    </w:lvl>
  </w:abstractNum>
  <w:abstractNum w:abstractNumId="14" w15:restartNumberingAfterBreak="0">
    <w:nsid w:val="3C276CF7"/>
    <w:multiLevelType w:val="singleLevel"/>
    <w:tmpl w:val="409C1844"/>
    <w:lvl w:ilvl="0">
      <w:start w:val="1"/>
      <w:numFmt w:val="none"/>
      <w:lvlText w:val=""/>
      <w:legacy w:legacy="1" w:legacySpace="0" w:legacyIndent="360"/>
      <w:lvlJc w:val="left"/>
      <w:pPr>
        <w:ind w:left="644" w:hanging="360"/>
      </w:pPr>
      <w:rPr>
        <w:rFonts w:ascii="Symbol" w:hAnsi="Symbol" w:hint="default"/>
      </w:rPr>
    </w:lvl>
  </w:abstractNum>
  <w:abstractNum w:abstractNumId="15" w15:restartNumberingAfterBreak="0">
    <w:nsid w:val="5EFC3F07"/>
    <w:multiLevelType w:val="singleLevel"/>
    <w:tmpl w:val="409C1844"/>
    <w:lvl w:ilvl="0">
      <w:start w:val="1"/>
      <w:numFmt w:val="none"/>
      <w:lvlText w:val=""/>
      <w:legacy w:legacy="1" w:legacySpace="0" w:legacyIndent="360"/>
      <w:lvlJc w:val="left"/>
      <w:pPr>
        <w:ind w:left="644" w:hanging="360"/>
      </w:pPr>
      <w:rPr>
        <w:rFonts w:ascii="Symbol" w:hAnsi="Symbol" w:hint="default"/>
      </w:rPr>
    </w:lvl>
  </w:abstractNum>
  <w:abstractNum w:abstractNumId="16" w15:restartNumberingAfterBreak="0">
    <w:nsid w:val="76E33425"/>
    <w:multiLevelType w:val="hybridMultilevel"/>
    <w:tmpl w:val="5C522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5"/>
  </w:num>
  <w:num w:numId="4">
    <w:abstractNumId w:val="0"/>
  </w:num>
  <w:num w:numId="5">
    <w:abstractNumId w:val="1"/>
  </w:num>
  <w:num w:numId="6">
    <w:abstractNumId w:val="2"/>
  </w:num>
  <w:num w:numId="7">
    <w:abstractNumId w:val="3"/>
  </w:num>
  <w:num w:numId="8">
    <w:abstractNumId w:val="4"/>
  </w:num>
  <w:num w:numId="9">
    <w:abstractNumId w:val="9"/>
  </w:num>
  <w:num w:numId="10">
    <w:abstractNumId w:val="5"/>
  </w:num>
  <w:num w:numId="11">
    <w:abstractNumId w:val="6"/>
  </w:num>
  <w:num w:numId="12">
    <w:abstractNumId w:val="7"/>
  </w:num>
  <w:num w:numId="13">
    <w:abstractNumId w:val="8"/>
  </w:num>
  <w:num w:numId="14">
    <w:abstractNumId w:val="10"/>
  </w:num>
  <w:num w:numId="15">
    <w:abstractNumId w:val="16"/>
  </w:num>
  <w:num w:numId="16">
    <w:abstractNumId w:val="12"/>
  </w:num>
  <w:num w:numId="1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mas Petricek">
    <w15:presenceInfo w15:providerId="Windows Live" w15:userId="6ddff5260c96e30a"/>
  </w15:person>
  <w15:person w15:author="Josh Cowls">
    <w15:presenceInfo w15:providerId="AD" w15:userId="S-1-5-21-1523129440-3108116587-2265035658-11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28" w:allStyles="0" w:customStyles="0" w:latentStyles="0" w:stylesInUse="1" w:headingStyles="1"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08"/>
  <w:hyphenationZone w:val="283"/>
  <w:doNotHyphenateCaps/>
  <w:drawingGridHorizontalSpacing w:val="100"/>
  <w:drawingGridVerticalSpacing w:val="120"/>
  <w:displayHorizontalDrawingGridEvery w:val="2"/>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3C6"/>
    <w:rsid w:val="00000F1F"/>
    <w:rsid w:val="00005A7B"/>
    <w:rsid w:val="00007069"/>
    <w:rsid w:val="00011899"/>
    <w:rsid w:val="00011C6E"/>
    <w:rsid w:val="00031641"/>
    <w:rsid w:val="00037437"/>
    <w:rsid w:val="00046F4E"/>
    <w:rsid w:val="000546A3"/>
    <w:rsid w:val="00073F51"/>
    <w:rsid w:val="00090893"/>
    <w:rsid w:val="000A5FD0"/>
    <w:rsid w:val="000B42C7"/>
    <w:rsid w:val="000B6599"/>
    <w:rsid w:val="000C07EC"/>
    <w:rsid w:val="000D5335"/>
    <w:rsid w:val="000E14E1"/>
    <w:rsid w:val="000F20A7"/>
    <w:rsid w:val="001003B7"/>
    <w:rsid w:val="00142D02"/>
    <w:rsid w:val="00143E62"/>
    <w:rsid w:val="00146941"/>
    <w:rsid w:val="00151158"/>
    <w:rsid w:val="001519D4"/>
    <w:rsid w:val="001600A2"/>
    <w:rsid w:val="00176153"/>
    <w:rsid w:val="00181F36"/>
    <w:rsid w:val="00182DB6"/>
    <w:rsid w:val="00182FB2"/>
    <w:rsid w:val="00183A16"/>
    <w:rsid w:val="00186F00"/>
    <w:rsid w:val="00196F44"/>
    <w:rsid w:val="001A042E"/>
    <w:rsid w:val="001A07E7"/>
    <w:rsid w:val="001A1BB8"/>
    <w:rsid w:val="001B1155"/>
    <w:rsid w:val="001C62C2"/>
    <w:rsid w:val="001F3CD5"/>
    <w:rsid w:val="001F5090"/>
    <w:rsid w:val="00210BAF"/>
    <w:rsid w:val="0021134F"/>
    <w:rsid w:val="0023087B"/>
    <w:rsid w:val="00234914"/>
    <w:rsid w:val="00252D43"/>
    <w:rsid w:val="00254571"/>
    <w:rsid w:val="0026344C"/>
    <w:rsid w:val="002646DA"/>
    <w:rsid w:val="00272C02"/>
    <w:rsid w:val="00295073"/>
    <w:rsid w:val="002A5E4E"/>
    <w:rsid w:val="002C204B"/>
    <w:rsid w:val="002C2DF5"/>
    <w:rsid w:val="002C72A8"/>
    <w:rsid w:val="002C798D"/>
    <w:rsid w:val="002D6CF2"/>
    <w:rsid w:val="002E295C"/>
    <w:rsid w:val="0031552E"/>
    <w:rsid w:val="00337108"/>
    <w:rsid w:val="00341057"/>
    <w:rsid w:val="003527EC"/>
    <w:rsid w:val="00356D19"/>
    <w:rsid w:val="0036416E"/>
    <w:rsid w:val="00376CDC"/>
    <w:rsid w:val="00391A4C"/>
    <w:rsid w:val="003A07D2"/>
    <w:rsid w:val="003A7F86"/>
    <w:rsid w:val="003B4F8A"/>
    <w:rsid w:val="003B6BC5"/>
    <w:rsid w:val="003C39AB"/>
    <w:rsid w:val="00400A4E"/>
    <w:rsid w:val="00410C57"/>
    <w:rsid w:val="004179B1"/>
    <w:rsid w:val="004247F6"/>
    <w:rsid w:val="00436B43"/>
    <w:rsid w:val="00437F96"/>
    <w:rsid w:val="00450524"/>
    <w:rsid w:val="00461813"/>
    <w:rsid w:val="004728D1"/>
    <w:rsid w:val="00473342"/>
    <w:rsid w:val="00485F90"/>
    <w:rsid w:val="00486000"/>
    <w:rsid w:val="00491FF0"/>
    <w:rsid w:val="00497A17"/>
    <w:rsid w:val="004A2CF7"/>
    <w:rsid w:val="004B43A5"/>
    <w:rsid w:val="004F5956"/>
    <w:rsid w:val="004F644B"/>
    <w:rsid w:val="00511DF1"/>
    <w:rsid w:val="005237DB"/>
    <w:rsid w:val="00540947"/>
    <w:rsid w:val="00542538"/>
    <w:rsid w:val="00545C65"/>
    <w:rsid w:val="00545E9B"/>
    <w:rsid w:val="005632C8"/>
    <w:rsid w:val="00564654"/>
    <w:rsid w:val="0057248D"/>
    <w:rsid w:val="00574F15"/>
    <w:rsid w:val="005841A3"/>
    <w:rsid w:val="00596966"/>
    <w:rsid w:val="005B14A6"/>
    <w:rsid w:val="005C4E1B"/>
    <w:rsid w:val="005C5737"/>
    <w:rsid w:val="005C68D8"/>
    <w:rsid w:val="005E6061"/>
    <w:rsid w:val="005F7AB3"/>
    <w:rsid w:val="00600207"/>
    <w:rsid w:val="00617AEF"/>
    <w:rsid w:val="0065223D"/>
    <w:rsid w:val="00655DFF"/>
    <w:rsid w:val="006805AC"/>
    <w:rsid w:val="00697E4A"/>
    <w:rsid w:val="006B0D46"/>
    <w:rsid w:val="006B40C2"/>
    <w:rsid w:val="006B49C8"/>
    <w:rsid w:val="006C1DCA"/>
    <w:rsid w:val="006D6FB6"/>
    <w:rsid w:val="006E25B8"/>
    <w:rsid w:val="006F23A7"/>
    <w:rsid w:val="006F2EE8"/>
    <w:rsid w:val="007018F0"/>
    <w:rsid w:val="00706C6B"/>
    <w:rsid w:val="007251F9"/>
    <w:rsid w:val="00744B49"/>
    <w:rsid w:val="00745342"/>
    <w:rsid w:val="00754972"/>
    <w:rsid w:val="00755BC9"/>
    <w:rsid w:val="007A16AC"/>
    <w:rsid w:val="007C2028"/>
    <w:rsid w:val="007D1373"/>
    <w:rsid w:val="007E6BB7"/>
    <w:rsid w:val="007F0212"/>
    <w:rsid w:val="007F5DBE"/>
    <w:rsid w:val="007F62C9"/>
    <w:rsid w:val="00801383"/>
    <w:rsid w:val="0080324D"/>
    <w:rsid w:val="008066EC"/>
    <w:rsid w:val="008144DE"/>
    <w:rsid w:val="00820677"/>
    <w:rsid w:val="008217FD"/>
    <w:rsid w:val="00822BCD"/>
    <w:rsid w:val="008332C2"/>
    <w:rsid w:val="00841839"/>
    <w:rsid w:val="00843AC4"/>
    <w:rsid w:val="0085594F"/>
    <w:rsid w:val="00866B5B"/>
    <w:rsid w:val="008C6AE0"/>
    <w:rsid w:val="008E13F7"/>
    <w:rsid w:val="008E2B9E"/>
    <w:rsid w:val="008F7DE3"/>
    <w:rsid w:val="009123C6"/>
    <w:rsid w:val="0092643B"/>
    <w:rsid w:val="009323CF"/>
    <w:rsid w:val="00964ADC"/>
    <w:rsid w:val="00972128"/>
    <w:rsid w:val="00972938"/>
    <w:rsid w:val="00974546"/>
    <w:rsid w:val="00982B32"/>
    <w:rsid w:val="00995ED5"/>
    <w:rsid w:val="009A0278"/>
    <w:rsid w:val="009D1F36"/>
    <w:rsid w:val="009E23D9"/>
    <w:rsid w:val="009F240D"/>
    <w:rsid w:val="00A11AB8"/>
    <w:rsid w:val="00A13F46"/>
    <w:rsid w:val="00A140B8"/>
    <w:rsid w:val="00A25DBB"/>
    <w:rsid w:val="00A32762"/>
    <w:rsid w:val="00A332D1"/>
    <w:rsid w:val="00A43499"/>
    <w:rsid w:val="00A55455"/>
    <w:rsid w:val="00A76C6F"/>
    <w:rsid w:val="00A93054"/>
    <w:rsid w:val="00AA6904"/>
    <w:rsid w:val="00AD1ACE"/>
    <w:rsid w:val="00AE0228"/>
    <w:rsid w:val="00B02588"/>
    <w:rsid w:val="00B103A4"/>
    <w:rsid w:val="00B1281C"/>
    <w:rsid w:val="00B27939"/>
    <w:rsid w:val="00B27D8F"/>
    <w:rsid w:val="00B305CB"/>
    <w:rsid w:val="00B31106"/>
    <w:rsid w:val="00B313E1"/>
    <w:rsid w:val="00B33B52"/>
    <w:rsid w:val="00B442BB"/>
    <w:rsid w:val="00B540D9"/>
    <w:rsid w:val="00B74691"/>
    <w:rsid w:val="00BA043E"/>
    <w:rsid w:val="00BB5D9B"/>
    <w:rsid w:val="00BF04A9"/>
    <w:rsid w:val="00BF063D"/>
    <w:rsid w:val="00C05405"/>
    <w:rsid w:val="00C12B49"/>
    <w:rsid w:val="00C13CB3"/>
    <w:rsid w:val="00C150FE"/>
    <w:rsid w:val="00C23207"/>
    <w:rsid w:val="00C255C6"/>
    <w:rsid w:val="00C3469A"/>
    <w:rsid w:val="00C3701B"/>
    <w:rsid w:val="00C37069"/>
    <w:rsid w:val="00C425BB"/>
    <w:rsid w:val="00C44F5F"/>
    <w:rsid w:val="00C658F9"/>
    <w:rsid w:val="00C8459C"/>
    <w:rsid w:val="00C96B1C"/>
    <w:rsid w:val="00CB2334"/>
    <w:rsid w:val="00CB696C"/>
    <w:rsid w:val="00CC4DB6"/>
    <w:rsid w:val="00CD3D69"/>
    <w:rsid w:val="00CD596F"/>
    <w:rsid w:val="00CE0FB7"/>
    <w:rsid w:val="00CF3693"/>
    <w:rsid w:val="00CF3AC6"/>
    <w:rsid w:val="00CF565A"/>
    <w:rsid w:val="00D001E6"/>
    <w:rsid w:val="00D06F7D"/>
    <w:rsid w:val="00D102C9"/>
    <w:rsid w:val="00D12BCD"/>
    <w:rsid w:val="00D47CA0"/>
    <w:rsid w:val="00D60E23"/>
    <w:rsid w:val="00D61CF2"/>
    <w:rsid w:val="00D65E7D"/>
    <w:rsid w:val="00D80F81"/>
    <w:rsid w:val="00D97EB9"/>
    <w:rsid w:val="00DA1F94"/>
    <w:rsid w:val="00DB674E"/>
    <w:rsid w:val="00DD6EA8"/>
    <w:rsid w:val="00DF2000"/>
    <w:rsid w:val="00DF6B2C"/>
    <w:rsid w:val="00DF6B3B"/>
    <w:rsid w:val="00E0490A"/>
    <w:rsid w:val="00E077AF"/>
    <w:rsid w:val="00E10495"/>
    <w:rsid w:val="00E13EAD"/>
    <w:rsid w:val="00E17CA5"/>
    <w:rsid w:val="00E241D1"/>
    <w:rsid w:val="00E30CB4"/>
    <w:rsid w:val="00E47F48"/>
    <w:rsid w:val="00E61147"/>
    <w:rsid w:val="00E74F7A"/>
    <w:rsid w:val="00E86CD9"/>
    <w:rsid w:val="00EA5FE5"/>
    <w:rsid w:val="00EB70C5"/>
    <w:rsid w:val="00EC2486"/>
    <w:rsid w:val="00EC68F8"/>
    <w:rsid w:val="00EE2CDF"/>
    <w:rsid w:val="00EE7CAF"/>
    <w:rsid w:val="00F10604"/>
    <w:rsid w:val="00F21028"/>
    <w:rsid w:val="00F21074"/>
    <w:rsid w:val="00F379EC"/>
    <w:rsid w:val="00F46B81"/>
    <w:rsid w:val="00F56C2A"/>
    <w:rsid w:val="00F70D07"/>
    <w:rsid w:val="00F71813"/>
    <w:rsid w:val="00F83F6C"/>
    <w:rsid w:val="00F843F0"/>
    <w:rsid w:val="00F85B73"/>
    <w:rsid w:val="00FA3041"/>
    <w:rsid w:val="00FA5386"/>
    <w:rsid w:val="00FC414D"/>
    <w:rsid w:val="00FC564B"/>
    <w:rsid w:val="00FE4D8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B5F6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footer" w:uiPriority="99"/>
    <w:lsdException w:name="caption" w:semiHidden="1" w:unhideWhenUsed="1" w:qFormat="1"/>
    <w:lsdException w:name="Title" w:qFormat="1"/>
    <w:lsdException w:name="Hyperlink"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C4E1B"/>
    <w:pPr>
      <w:overflowPunct w:val="0"/>
      <w:autoSpaceDE w:val="0"/>
      <w:autoSpaceDN w:val="0"/>
      <w:adjustRightInd w:val="0"/>
      <w:spacing w:after="120"/>
      <w:jc w:val="both"/>
      <w:textAlignment w:val="baseline"/>
    </w:pPr>
    <w:rPr>
      <w:rFonts w:ascii="Tinos" w:hAnsi="Tinos"/>
      <w:sz w:val="22"/>
      <w:lang w:val="en-GB" w:eastAsia="en-GB"/>
    </w:rPr>
  </w:style>
  <w:style w:type="paragraph" w:styleId="Heading1">
    <w:name w:val="heading 1"/>
    <w:basedOn w:val="Normal"/>
    <w:next w:val="Normal"/>
    <w:link w:val="Heading1Char"/>
    <w:qFormat/>
    <w:rsid w:val="006D6FB6"/>
    <w:pPr>
      <w:keepNext/>
      <w:spacing w:before="220" w:after="0"/>
      <w:outlineLvl w:val="0"/>
    </w:pPr>
    <w:rPr>
      <w:rFonts w:ascii="Trebuchet MS" w:hAnsi="Trebuchet MS"/>
      <w:b/>
    </w:rPr>
  </w:style>
  <w:style w:type="paragraph" w:styleId="Heading2">
    <w:name w:val="heading 2"/>
    <w:basedOn w:val="Heading1"/>
    <w:next w:val="Normal"/>
    <w:link w:val="Heading2Char"/>
    <w:unhideWhenUsed/>
    <w:qFormat/>
    <w:rsid w:val="006D6FB6"/>
    <w:pPr>
      <w:spacing w:before="160"/>
      <w:outlineLvl w:val="1"/>
    </w:pPr>
    <w:rPr>
      <w:b w:val="0"/>
    </w:rPr>
  </w:style>
  <w:style w:type="paragraph" w:styleId="Heading3">
    <w:name w:val="heading 3"/>
    <w:basedOn w:val="Heading2"/>
    <w:next w:val="Normal"/>
    <w:link w:val="Heading3Char"/>
    <w:unhideWhenUsed/>
    <w:rsid w:val="00037437"/>
    <w:pPr>
      <w:outlineLvl w:val="2"/>
    </w:pPr>
    <w:rPr>
      <w:rFonts w:eastAsiaTheme="majorEastAsia"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02588"/>
    <w:pPr>
      <w:tabs>
        <w:tab w:val="center" w:pos="4819"/>
        <w:tab w:val="right" w:pos="9638"/>
      </w:tabs>
    </w:pPr>
  </w:style>
  <w:style w:type="paragraph" w:styleId="Header">
    <w:name w:val="header"/>
    <w:basedOn w:val="Normal"/>
    <w:rsid w:val="00F70D07"/>
    <w:pPr>
      <w:tabs>
        <w:tab w:val="center" w:pos="4819"/>
        <w:tab w:val="right" w:pos="9638"/>
      </w:tabs>
      <w:spacing w:after="240"/>
    </w:pPr>
  </w:style>
  <w:style w:type="paragraph" w:styleId="Title">
    <w:name w:val="Title"/>
    <w:basedOn w:val="Normal"/>
    <w:qFormat/>
    <w:rsid w:val="00995ED5"/>
    <w:pPr>
      <w:spacing w:after="240"/>
      <w:jc w:val="center"/>
    </w:pPr>
    <w:rPr>
      <w:rFonts w:ascii="Trebuchet MS" w:hAnsi="Trebuchet MS"/>
      <w:b/>
      <w:kern w:val="28"/>
      <w:sz w:val="24"/>
    </w:rPr>
  </w:style>
  <w:style w:type="paragraph" w:customStyle="1" w:styleId="AuthorName">
    <w:name w:val="Author Name"/>
    <w:basedOn w:val="Normal"/>
    <w:next w:val="AuthorAffiliation"/>
    <w:qFormat/>
    <w:rsid w:val="00E10495"/>
    <w:pPr>
      <w:spacing w:after="0"/>
      <w:jc w:val="center"/>
    </w:pPr>
    <w:rPr>
      <w:b/>
    </w:rPr>
  </w:style>
  <w:style w:type="paragraph" w:customStyle="1" w:styleId="AuthorAffiliation">
    <w:name w:val="Author Affiliation"/>
    <w:basedOn w:val="Normal"/>
    <w:qFormat/>
    <w:rsid w:val="006D6FB6"/>
    <w:pPr>
      <w:spacing w:after="160"/>
      <w:contextualSpacing/>
      <w:jc w:val="center"/>
    </w:pPr>
  </w:style>
  <w:style w:type="character" w:customStyle="1" w:styleId="Heading2Char">
    <w:name w:val="Heading 2 Char"/>
    <w:basedOn w:val="DefaultParagraphFont"/>
    <w:link w:val="Heading2"/>
    <w:rsid w:val="006D6FB6"/>
    <w:rPr>
      <w:rFonts w:ascii="Trebuchet MS" w:hAnsi="Trebuchet MS"/>
      <w:sz w:val="22"/>
      <w:lang w:val="en-GB" w:eastAsia="en-GB"/>
    </w:rPr>
  </w:style>
  <w:style w:type="paragraph" w:styleId="Caption">
    <w:name w:val="caption"/>
    <w:basedOn w:val="Normal"/>
    <w:next w:val="Normal"/>
    <w:unhideWhenUsed/>
    <w:qFormat/>
    <w:rsid w:val="005C4E1B"/>
    <w:pPr>
      <w:spacing w:before="120"/>
      <w:jc w:val="center"/>
    </w:pPr>
    <w:rPr>
      <w:i/>
      <w:sz w:val="18"/>
    </w:rPr>
  </w:style>
  <w:style w:type="paragraph" w:styleId="Bibliography">
    <w:name w:val="Bibliography"/>
    <w:basedOn w:val="Normal"/>
    <w:uiPriority w:val="37"/>
    <w:unhideWhenUsed/>
    <w:qFormat/>
    <w:rsid w:val="00D60E23"/>
    <w:pPr>
      <w:ind w:left="706" w:hanging="706"/>
      <w:jc w:val="left"/>
      <w:pPrChange w:id="0" w:author="Tomas Petricek" w:date="2017-09-21T01:35:00Z">
        <w:pPr>
          <w:overflowPunct w:val="0"/>
          <w:autoSpaceDE w:val="0"/>
          <w:autoSpaceDN w:val="0"/>
          <w:adjustRightInd w:val="0"/>
          <w:spacing w:after="120"/>
          <w:ind w:left="706" w:hanging="706"/>
          <w:jc w:val="both"/>
          <w:textAlignment w:val="baseline"/>
        </w:pPr>
      </w:pPrChange>
    </w:pPr>
    <w:rPr>
      <w:rPrChange w:id="0" w:author="Tomas Petricek" w:date="2017-09-21T01:35:00Z">
        <w:rPr>
          <w:rFonts w:ascii="Tinos" w:hAnsi="Tinos"/>
          <w:sz w:val="22"/>
          <w:lang w:val="en-GB" w:eastAsia="en-GB" w:bidi="ar-SA"/>
        </w:rPr>
      </w:rPrChange>
    </w:rPr>
  </w:style>
  <w:style w:type="paragraph" w:customStyle="1" w:styleId="Abstracttext">
    <w:name w:val="Abstract text"/>
    <w:basedOn w:val="Normal"/>
    <w:qFormat/>
    <w:rsid w:val="00D97EB9"/>
  </w:style>
  <w:style w:type="paragraph" w:customStyle="1" w:styleId="TableEntry">
    <w:name w:val="Table Entry"/>
    <w:basedOn w:val="Normal"/>
    <w:qFormat/>
    <w:rsid w:val="00B02588"/>
    <w:pPr>
      <w:spacing w:before="20" w:after="20"/>
      <w:jc w:val="center"/>
    </w:pPr>
  </w:style>
  <w:style w:type="character" w:styleId="Emphasis">
    <w:name w:val="Emphasis"/>
    <w:rsid w:val="00F3448A"/>
    <w:rPr>
      <w:i/>
      <w:iCs/>
    </w:rPr>
  </w:style>
  <w:style w:type="character" w:customStyle="1" w:styleId="FooterChar">
    <w:name w:val="Footer Char"/>
    <w:basedOn w:val="DefaultParagraphFont"/>
    <w:link w:val="Footer"/>
    <w:uiPriority w:val="99"/>
    <w:rsid w:val="00000F1F"/>
  </w:style>
  <w:style w:type="character" w:customStyle="1" w:styleId="Heading1Char">
    <w:name w:val="Heading 1 Char"/>
    <w:basedOn w:val="DefaultParagraphFont"/>
    <w:link w:val="Heading1"/>
    <w:rsid w:val="006D6FB6"/>
    <w:rPr>
      <w:rFonts w:ascii="Trebuchet MS" w:hAnsi="Trebuchet MS"/>
      <w:b/>
      <w:sz w:val="22"/>
      <w:lang w:val="en-GB" w:eastAsia="en-GB"/>
    </w:rPr>
  </w:style>
  <w:style w:type="character" w:customStyle="1" w:styleId="Heading3Char">
    <w:name w:val="Heading 3 Char"/>
    <w:basedOn w:val="DefaultParagraphFont"/>
    <w:link w:val="Heading3"/>
    <w:rsid w:val="00037437"/>
    <w:rPr>
      <w:rFonts w:ascii="Arial" w:eastAsiaTheme="majorEastAsia" w:hAnsi="Arial" w:cstheme="majorBidi"/>
      <w:b/>
      <w:bCs/>
      <w:szCs w:val="26"/>
      <w:lang w:val="en-GB" w:eastAsia="en-GB"/>
    </w:rPr>
  </w:style>
  <w:style w:type="table" w:styleId="TableGrid">
    <w:name w:val="Table Grid"/>
    <w:basedOn w:val="TableNormal"/>
    <w:rsid w:val="00EC2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basedOn w:val="DefaultParagraphFont"/>
    <w:uiPriority w:val="1"/>
    <w:qFormat/>
    <w:rsid w:val="003B6BC5"/>
    <w:rPr>
      <w:rFonts w:ascii="Courier" w:hAnsi="Courier"/>
      <w:sz w:val="22"/>
    </w:rPr>
  </w:style>
  <w:style w:type="paragraph" w:styleId="FootnoteText">
    <w:name w:val="footnote text"/>
    <w:basedOn w:val="Normal"/>
    <w:link w:val="FootnoteTextChar"/>
    <w:qFormat/>
    <w:rsid w:val="006D6FB6"/>
    <w:pPr>
      <w:spacing w:after="20"/>
    </w:pPr>
    <w:rPr>
      <w:sz w:val="18"/>
      <w:szCs w:val="24"/>
    </w:rPr>
  </w:style>
  <w:style w:type="character" w:customStyle="1" w:styleId="FootnoteTextChar">
    <w:name w:val="Footnote Text Char"/>
    <w:basedOn w:val="DefaultParagraphFont"/>
    <w:link w:val="FootnoteText"/>
    <w:rsid w:val="006D6FB6"/>
    <w:rPr>
      <w:rFonts w:ascii="Tinos" w:hAnsi="Tinos"/>
      <w:sz w:val="18"/>
      <w:szCs w:val="24"/>
      <w:lang w:val="en-GB" w:eastAsia="en-GB"/>
    </w:rPr>
  </w:style>
  <w:style w:type="character" w:styleId="FootnoteReference">
    <w:name w:val="footnote reference"/>
    <w:basedOn w:val="DefaultParagraphFont"/>
    <w:rsid w:val="003B6BC5"/>
    <w:rPr>
      <w:vertAlign w:val="superscript"/>
    </w:rPr>
  </w:style>
  <w:style w:type="paragraph" w:customStyle="1" w:styleId="Abstracttitle">
    <w:name w:val="Abstract title"/>
    <w:basedOn w:val="Heading1"/>
    <w:next w:val="Abstracttext"/>
    <w:qFormat/>
    <w:rsid w:val="00E10495"/>
  </w:style>
  <w:style w:type="character" w:styleId="Hyperlink">
    <w:name w:val="Hyperlink"/>
    <w:basedOn w:val="DefaultParagraphFont"/>
    <w:uiPriority w:val="99"/>
    <w:rsid w:val="004179B1"/>
    <w:rPr>
      <w:color w:val="0563C1" w:themeColor="hyperlink"/>
      <w:u w:val="single"/>
    </w:rPr>
  </w:style>
  <w:style w:type="paragraph" w:styleId="ListParagraph">
    <w:name w:val="List Paragraph"/>
    <w:basedOn w:val="Normal"/>
    <w:rsid w:val="00F379EC"/>
    <w:pPr>
      <w:ind w:left="720"/>
      <w:contextualSpacing/>
    </w:pPr>
  </w:style>
  <w:style w:type="paragraph" w:customStyle="1" w:styleId="Style1">
    <w:name w:val="Style1"/>
    <w:basedOn w:val="Normal"/>
    <w:qFormat/>
    <w:rsid w:val="00564654"/>
    <w:pPr>
      <w:ind w:left="425" w:right="425"/>
    </w:pPr>
    <w:rPr>
      <w:i/>
    </w:rPr>
  </w:style>
  <w:style w:type="paragraph" w:styleId="EndnoteText">
    <w:name w:val="endnote text"/>
    <w:basedOn w:val="Normal"/>
    <w:link w:val="EndnoteTextChar"/>
    <w:rsid w:val="00090893"/>
    <w:pPr>
      <w:spacing w:after="0"/>
    </w:pPr>
    <w:rPr>
      <w:sz w:val="20"/>
    </w:rPr>
  </w:style>
  <w:style w:type="character" w:customStyle="1" w:styleId="EndnoteTextChar">
    <w:name w:val="Endnote Text Char"/>
    <w:basedOn w:val="DefaultParagraphFont"/>
    <w:link w:val="EndnoteText"/>
    <w:rsid w:val="00090893"/>
    <w:rPr>
      <w:rFonts w:ascii="Tinos" w:hAnsi="Tinos"/>
      <w:lang w:val="en-GB" w:eastAsia="en-GB"/>
    </w:rPr>
  </w:style>
  <w:style w:type="character" w:styleId="EndnoteReference">
    <w:name w:val="endnote reference"/>
    <w:basedOn w:val="DefaultParagraphFont"/>
    <w:rsid w:val="00090893"/>
    <w:rPr>
      <w:vertAlign w:val="superscript"/>
    </w:rPr>
  </w:style>
  <w:style w:type="paragraph" w:styleId="BalloonText">
    <w:name w:val="Balloon Text"/>
    <w:basedOn w:val="Normal"/>
    <w:link w:val="BalloonTextChar"/>
    <w:semiHidden/>
    <w:unhideWhenUsed/>
    <w:rsid w:val="005E606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5E6061"/>
    <w:rPr>
      <w:rFonts w:ascii="Segoe UI" w:hAnsi="Segoe UI" w:cs="Segoe UI"/>
      <w:sz w:val="18"/>
      <w:szCs w:val="18"/>
      <w:lang w:val="en-GB" w:eastAsia="en-GB"/>
    </w:rPr>
  </w:style>
  <w:style w:type="character" w:styleId="CommentReference">
    <w:name w:val="annotation reference"/>
    <w:basedOn w:val="DefaultParagraphFont"/>
    <w:rsid w:val="00A25DBB"/>
    <w:rPr>
      <w:sz w:val="16"/>
      <w:szCs w:val="16"/>
    </w:rPr>
  </w:style>
  <w:style w:type="paragraph" w:styleId="CommentText">
    <w:name w:val="annotation text"/>
    <w:basedOn w:val="Normal"/>
    <w:link w:val="CommentTextChar"/>
    <w:rsid w:val="00A25DBB"/>
    <w:rPr>
      <w:sz w:val="20"/>
    </w:rPr>
  </w:style>
  <w:style w:type="character" w:customStyle="1" w:styleId="CommentTextChar">
    <w:name w:val="Comment Text Char"/>
    <w:basedOn w:val="DefaultParagraphFont"/>
    <w:link w:val="CommentText"/>
    <w:rsid w:val="00A25DBB"/>
    <w:rPr>
      <w:rFonts w:ascii="Tinos" w:hAnsi="Tinos"/>
      <w:lang w:val="en-GB" w:eastAsia="en-GB"/>
    </w:rPr>
  </w:style>
  <w:style w:type="paragraph" w:styleId="CommentSubject">
    <w:name w:val="annotation subject"/>
    <w:basedOn w:val="CommentText"/>
    <w:next w:val="CommentText"/>
    <w:link w:val="CommentSubjectChar"/>
    <w:rsid w:val="00A25DBB"/>
    <w:rPr>
      <w:b/>
      <w:bCs/>
    </w:rPr>
  </w:style>
  <w:style w:type="character" w:customStyle="1" w:styleId="CommentSubjectChar">
    <w:name w:val="Comment Subject Char"/>
    <w:basedOn w:val="CommentTextChar"/>
    <w:link w:val="CommentSubject"/>
    <w:rsid w:val="00A25DBB"/>
    <w:rPr>
      <w:rFonts w:ascii="Tinos" w:hAnsi="Tinos"/>
      <w:b/>
      <w:bCs/>
      <w:lang w:val="en-GB" w:eastAsia="en-GB"/>
    </w:rPr>
  </w:style>
  <w:style w:type="character" w:styleId="UnresolvedMention">
    <w:name w:val="Unresolved Mention"/>
    <w:basedOn w:val="DefaultParagraphFont"/>
    <w:uiPriority w:val="99"/>
    <w:semiHidden/>
    <w:unhideWhenUsed/>
    <w:rsid w:val="00D60E23"/>
    <w:rPr>
      <w:color w:val="808080"/>
      <w:shd w:val="clear" w:color="auto" w:fill="E6E6E6"/>
    </w:rPr>
  </w:style>
  <w:style w:type="paragraph" w:styleId="Revision">
    <w:name w:val="Revision"/>
    <w:hidden/>
    <w:rsid w:val="00FA5386"/>
    <w:rPr>
      <w:rFonts w:ascii="Tinos" w:hAnsi="Tinos"/>
      <w:sz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76604">
      <w:bodyDiv w:val="1"/>
      <w:marLeft w:val="0"/>
      <w:marRight w:val="0"/>
      <w:marTop w:val="0"/>
      <w:marBottom w:val="0"/>
      <w:divBdr>
        <w:top w:val="none" w:sz="0" w:space="0" w:color="auto"/>
        <w:left w:val="none" w:sz="0" w:space="0" w:color="auto"/>
        <w:bottom w:val="none" w:sz="0" w:space="0" w:color="auto"/>
        <w:right w:val="none" w:sz="0" w:space="0" w:color="auto"/>
      </w:divBdr>
      <w:divsChild>
        <w:div w:id="763915512">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315643821">
      <w:bodyDiv w:val="1"/>
      <w:marLeft w:val="0"/>
      <w:marRight w:val="0"/>
      <w:marTop w:val="0"/>
      <w:marBottom w:val="0"/>
      <w:divBdr>
        <w:top w:val="none" w:sz="0" w:space="0" w:color="auto"/>
        <w:left w:val="none" w:sz="0" w:space="0" w:color="auto"/>
        <w:bottom w:val="none" w:sz="0" w:space="0" w:color="auto"/>
        <w:right w:val="none" w:sz="0" w:space="0" w:color="auto"/>
      </w:divBdr>
    </w:div>
    <w:div w:id="360017874">
      <w:bodyDiv w:val="1"/>
      <w:marLeft w:val="0"/>
      <w:marRight w:val="0"/>
      <w:marTop w:val="0"/>
      <w:marBottom w:val="0"/>
      <w:divBdr>
        <w:top w:val="none" w:sz="0" w:space="0" w:color="auto"/>
        <w:left w:val="none" w:sz="0" w:space="0" w:color="auto"/>
        <w:bottom w:val="none" w:sz="0" w:space="0" w:color="auto"/>
        <w:right w:val="none" w:sz="0" w:space="0" w:color="auto"/>
      </w:divBdr>
      <w:divsChild>
        <w:div w:id="167644690">
          <w:marLeft w:val="0"/>
          <w:marRight w:val="0"/>
          <w:marTop w:val="0"/>
          <w:marBottom w:val="0"/>
          <w:divBdr>
            <w:top w:val="none" w:sz="0" w:space="0" w:color="auto"/>
            <w:left w:val="none" w:sz="0" w:space="0" w:color="auto"/>
            <w:bottom w:val="none" w:sz="0" w:space="0" w:color="auto"/>
            <w:right w:val="none" w:sz="0" w:space="0" w:color="auto"/>
          </w:divBdr>
        </w:div>
      </w:divsChild>
    </w:div>
    <w:div w:id="536622144">
      <w:bodyDiv w:val="1"/>
      <w:marLeft w:val="0"/>
      <w:marRight w:val="0"/>
      <w:marTop w:val="0"/>
      <w:marBottom w:val="0"/>
      <w:divBdr>
        <w:top w:val="none" w:sz="0" w:space="0" w:color="auto"/>
        <w:left w:val="none" w:sz="0" w:space="0" w:color="auto"/>
        <w:bottom w:val="none" w:sz="0" w:space="0" w:color="auto"/>
        <w:right w:val="none" w:sz="0" w:space="0" w:color="auto"/>
      </w:divBdr>
    </w:div>
    <w:div w:id="625356400">
      <w:bodyDiv w:val="1"/>
      <w:marLeft w:val="0"/>
      <w:marRight w:val="0"/>
      <w:marTop w:val="0"/>
      <w:marBottom w:val="0"/>
      <w:divBdr>
        <w:top w:val="none" w:sz="0" w:space="0" w:color="auto"/>
        <w:left w:val="none" w:sz="0" w:space="0" w:color="auto"/>
        <w:bottom w:val="none" w:sz="0" w:space="0" w:color="auto"/>
        <w:right w:val="none" w:sz="0" w:space="0" w:color="auto"/>
      </w:divBdr>
    </w:div>
    <w:div w:id="691034811">
      <w:bodyDiv w:val="1"/>
      <w:marLeft w:val="0"/>
      <w:marRight w:val="0"/>
      <w:marTop w:val="0"/>
      <w:marBottom w:val="0"/>
      <w:divBdr>
        <w:top w:val="none" w:sz="0" w:space="0" w:color="auto"/>
        <w:left w:val="none" w:sz="0" w:space="0" w:color="auto"/>
        <w:bottom w:val="none" w:sz="0" w:space="0" w:color="auto"/>
        <w:right w:val="none" w:sz="0" w:space="0" w:color="auto"/>
      </w:divBdr>
    </w:div>
    <w:div w:id="856233599">
      <w:bodyDiv w:val="1"/>
      <w:marLeft w:val="0"/>
      <w:marRight w:val="0"/>
      <w:marTop w:val="0"/>
      <w:marBottom w:val="0"/>
      <w:divBdr>
        <w:top w:val="none" w:sz="0" w:space="0" w:color="auto"/>
        <w:left w:val="none" w:sz="0" w:space="0" w:color="auto"/>
        <w:bottom w:val="none" w:sz="0" w:space="0" w:color="auto"/>
        <w:right w:val="none" w:sz="0" w:space="0" w:color="auto"/>
      </w:divBdr>
      <w:divsChild>
        <w:div w:id="558175765">
          <w:marLeft w:val="30"/>
          <w:marRight w:val="0"/>
          <w:marTop w:val="0"/>
          <w:marBottom w:val="75"/>
          <w:divBdr>
            <w:top w:val="none" w:sz="0" w:space="0" w:color="auto"/>
            <w:left w:val="none" w:sz="0" w:space="0" w:color="auto"/>
            <w:bottom w:val="none" w:sz="0" w:space="0" w:color="auto"/>
            <w:right w:val="none" w:sz="0" w:space="0" w:color="auto"/>
          </w:divBdr>
        </w:div>
      </w:divsChild>
    </w:div>
    <w:div w:id="1063143329">
      <w:bodyDiv w:val="1"/>
      <w:marLeft w:val="0"/>
      <w:marRight w:val="0"/>
      <w:marTop w:val="0"/>
      <w:marBottom w:val="0"/>
      <w:divBdr>
        <w:top w:val="none" w:sz="0" w:space="0" w:color="auto"/>
        <w:left w:val="none" w:sz="0" w:space="0" w:color="auto"/>
        <w:bottom w:val="none" w:sz="0" w:space="0" w:color="auto"/>
        <w:right w:val="none" w:sz="0" w:space="0" w:color="auto"/>
      </w:divBdr>
    </w:div>
    <w:div w:id="1118528036">
      <w:bodyDiv w:val="1"/>
      <w:marLeft w:val="0"/>
      <w:marRight w:val="0"/>
      <w:marTop w:val="0"/>
      <w:marBottom w:val="0"/>
      <w:divBdr>
        <w:top w:val="none" w:sz="0" w:space="0" w:color="auto"/>
        <w:left w:val="none" w:sz="0" w:space="0" w:color="auto"/>
        <w:bottom w:val="none" w:sz="0" w:space="0" w:color="auto"/>
        <w:right w:val="none" w:sz="0" w:space="0" w:color="auto"/>
      </w:divBdr>
    </w:div>
    <w:div w:id="1140269269">
      <w:bodyDiv w:val="1"/>
      <w:marLeft w:val="0"/>
      <w:marRight w:val="0"/>
      <w:marTop w:val="0"/>
      <w:marBottom w:val="0"/>
      <w:divBdr>
        <w:top w:val="none" w:sz="0" w:space="0" w:color="auto"/>
        <w:left w:val="none" w:sz="0" w:space="0" w:color="auto"/>
        <w:bottom w:val="none" w:sz="0" w:space="0" w:color="auto"/>
        <w:right w:val="none" w:sz="0" w:space="0" w:color="auto"/>
      </w:divBdr>
      <w:divsChild>
        <w:div w:id="1923685997">
          <w:marLeft w:val="0"/>
          <w:marRight w:val="0"/>
          <w:marTop w:val="60"/>
          <w:marBottom w:val="60"/>
          <w:divBdr>
            <w:top w:val="none" w:sz="0" w:space="0" w:color="auto"/>
            <w:left w:val="none" w:sz="0" w:space="0" w:color="auto"/>
            <w:bottom w:val="none" w:sz="0" w:space="0" w:color="auto"/>
            <w:right w:val="none" w:sz="0" w:space="0" w:color="auto"/>
          </w:divBdr>
        </w:div>
      </w:divsChild>
    </w:div>
    <w:div w:id="1455640772">
      <w:bodyDiv w:val="1"/>
      <w:marLeft w:val="0"/>
      <w:marRight w:val="0"/>
      <w:marTop w:val="0"/>
      <w:marBottom w:val="0"/>
      <w:divBdr>
        <w:top w:val="none" w:sz="0" w:space="0" w:color="auto"/>
        <w:left w:val="none" w:sz="0" w:space="0" w:color="auto"/>
        <w:bottom w:val="none" w:sz="0" w:space="0" w:color="auto"/>
        <w:right w:val="none" w:sz="0" w:space="0" w:color="auto"/>
      </w:divBdr>
    </w:div>
    <w:div w:id="1485311774">
      <w:bodyDiv w:val="1"/>
      <w:marLeft w:val="0"/>
      <w:marRight w:val="0"/>
      <w:marTop w:val="0"/>
      <w:marBottom w:val="0"/>
      <w:divBdr>
        <w:top w:val="none" w:sz="0" w:space="0" w:color="auto"/>
        <w:left w:val="none" w:sz="0" w:space="0" w:color="auto"/>
        <w:bottom w:val="none" w:sz="0" w:space="0" w:color="auto"/>
        <w:right w:val="none" w:sz="0" w:space="0" w:color="auto"/>
      </w:divBdr>
      <w:divsChild>
        <w:div w:id="1617908884">
          <w:marLeft w:val="0"/>
          <w:marRight w:val="0"/>
          <w:marTop w:val="0"/>
          <w:marBottom w:val="0"/>
          <w:divBdr>
            <w:top w:val="none" w:sz="0" w:space="0" w:color="auto"/>
            <w:left w:val="none" w:sz="0" w:space="0" w:color="auto"/>
            <w:bottom w:val="none" w:sz="0" w:space="0" w:color="auto"/>
            <w:right w:val="none" w:sz="0" w:space="0" w:color="auto"/>
          </w:divBdr>
          <w:divsChild>
            <w:div w:id="17807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6734">
      <w:bodyDiv w:val="1"/>
      <w:marLeft w:val="0"/>
      <w:marRight w:val="0"/>
      <w:marTop w:val="0"/>
      <w:marBottom w:val="0"/>
      <w:divBdr>
        <w:top w:val="none" w:sz="0" w:space="0" w:color="auto"/>
        <w:left w:val="none" w:sz="0" w:space="0" w:color="auto"/>
        <w:bottom w:val="none" w:sz="0" w:space="0" w:color="auto"/>
        <w:right w:val="none" w:sz="0" w:space="0" w:color="auto"/>
      </w:divBdr>
      <w:divsChild>
        <w:div w:id="1884174899">
          <w:marLeft w:val="0"/>
          <w:marRight w:val="0"/>
          <w:marTop w:val="0"/>
          <w:marBottom w:val="330"/>
          <w:divBdr>
            <w:top w:val="none" w:sz="0" w:space="0" w:color="auto"/>
            <w:left w:val="none" w:sz="0" w:space="0" w:color="auto"/>
            <w:bottom w:val="none" w:sz="0" w:space="0" w:color="auto"/>
            <w:right w:val="none" w:sz="0" w:space="0" w:color="auto"/>
          </w:divBdr>
        </w:div>
      </w:divsChild>
    </w:div>
    <w:div w:id="1535926535">
      <w:bodyDiv w:val="1"/>
      <w:marLeft w:val="0"/>
      <w:marRight w:val="0"/>
      <w:marTop w:val="0"/>
      <w:marBottom w:val="0"/>
      <w:divBdr>
        <w:top w:val="none" w:sz="0" w:space="0" w:color="auto"/>
        <w:left w:val="none" w:sz="0" w:space="0" w:color="auto"/>
        <w:bottom w:val="none" w:sz="0" w:space="0" w:color="auto"/>
        <w:right w:val="none" w:sz="0" w:space="0" w:color="auto"/>
      </w:divBdr>
    </w:div>
    <w:div w:id="1816071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7DA062-B23F-4864-A089-9D625E14F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968</Words>
  <Characters>6393</Characters>
  <Application>Microsoft Office Word</Application>
  <DocSecurity>4</DocSecurity>
  <Lines>53</Lines>
  <Paragraphs>14</Paragraphs>
  <ScaleCrop>false</ScaleCrop>
  <HeadingPairs>
    <vt:vector size="2" baseType="variant">
      <vt:variant>
        <vt:lpstr>Title</vt:lpstr>
      </vt:variant>
      <vt:variant>
        <vt:i4>1</vt:i4>
      </vt:variant>
    </vt:vector>
  </HeadingPairs>
  <TitlesOfParts>
    <vt:vector size="1" baseType="lpstr">
      <vt:lpstr>PPIG Submission Template 2015</vt:lpstr>
    </vt:vector>
  </TitlesOfParts>
  <Company>Hewlett-Packard</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PPIG Submission Template 2015</dc:title>
  <dc:subject/>
  <dc:creator>gail</dc:creator>
  <cp:keywords>PPIG; Template</cp:keywords>
  <dc:description>Updated from PPIG 2014 template</dc:description>
  <cp:lastModifiedBy>Josh Cowls</cp:lastModifiedBy>
  <cp:revision>2</cp:revision>
  <cp:lastPrinted>2016-01-25T10:56:00Z</cp:lastPrinted>
  <dcterms:created xsi:type="dcterms:W3CDTF">2017-10-02T09:36:00Z</dcterms:created>
  <dcterms:modified xsi:type="dcterms:W3CDTF">2017-10-02T09:36:00Z</dcterms:modified>
</cp:coreProperties>
</file>