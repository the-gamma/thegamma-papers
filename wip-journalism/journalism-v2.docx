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876B9" w14:textId="48CB19F9" w:rsidR="00FC7AAF" w:rsidRPr="004950E6" w:rsidDel="00224529" w:rsidRDefault="00FC7AAF" w:rsidP="00D65557">
      <w:pPr>
        <w:pStyle w:val="Title"/>
        <w:spacing w:after="360"/>
        <w:rPr>
          <w:del w:id="0" w:author="Tomas Petricek" w:date="2018-04-05T12:13:00Z"/>
          <w:b w:val="0"/>
        </w:rPr>
        <w:pPrChange w:id="1" w:author="Tomas Petricek" w:date="2018-04-05T12:21:00Z">
          <w:pPr>
            <w:pStyle w:val="Title"/>
          </w:pPr>
        </w:pPrChange>
      </w:pPr>
      <w:r>
        <w:t>Can interaction make you think?</w:t>
      </w:r>
      <w:r>
        <w:br/>
      </w:r>
      <w:r w:rsidRPr="004950E6">
        <w:rPr>
          <w:b w:val="0"/>
        </w:rPr>
        <w:t>Increasing critical engagement with data through interactive visualizations</w:t>
      </w:r>
    </w:p>
    <w:p w14:paraId="228EB9C7" w14:textId="264903A5" w:rsidR="00224529" w:rsidRDefault="00224529" w:rsidP="00D65557">
      <w:pPr>
        <w:pStyle w:val="Title"/>
        <w:spacing w:after="360"/>
        <w:rPr>
          <w:ins w:id="2" w:author="Tomas Petricek" w:date="2018-04-05T12:13:00Z"/>
        </w:rPr>
        <w:pPrChange w:id="3" w:author="Tomas Petricek" w:date="2018-04-05T12:21:00Z">
          <w:pPr>
            <w:pStyle w:val="Abstracttext"/>
          </w:pPr>
        </w:pPrChange>
      </w:pPr>
    </w:p>
    <w:p w14:paraId="5A1D8983" w14:textId="77777777" w:rsidR="00224529" w:rsidRDefault="00224529" w:rsidP="00FC7AAF">
      <w:pPr>
        <w:pStyle w:val="Abstracttext"/>
        <w:rPr>
          <w:ins w:id="4" w:author="Tomas Petricek" w:date="2018-04-05T12:12:00Z"/>
        </w:rPr>
        <w:sectPr w:rsidR="00224529" w:rsidSect="00E86CD9">
          <w:headerReference w:type="first" r:id="rId8"/>
          <w:type w:val="continuous"/>
          <w:pgSz w:w="11907" w:h="16840" w:code="9"/>
          <w:pgMar w:top="1440" w:right="1440" w:bottom="1440" w:left="1440" w:header="862" w:footer="862" w:gutter="0"/>
          <w:paperSrc w:first="7" w:other="7"/>
          <w:cols w:space="720"/>
          <w:titlePg/>
        </w:sectPr>
      </w:pPr>
    </w:p>
    <w:p w14:paraId="09FED0D7" w14:textId="77777777" w:rsidR="00224529" w:rsidRPr="00224529" w:rsidRDefault="00224529" w:rsidP="00224529">
      <w:pPr>
        <w:pStyle w:val="Abstracttext"/>
        <w:ind w:left="1134"/>
        <w:jc w:val="center"/>
        <w:rPr>
          <w:ins w:id="5" w:author="Tomas Petricek" w:date="2018-04-05T12:13:00Z"/>
          <w:sz w:val="20"/>
          <w:rPrChange w:id="6" w:author="Tomas Petricek" w:date="2018-04-05T12:14:00Z">
            <w:rPr>
              <w:ins w:id="7" w:author="Tomas Petricek" w:date="2018-04-05T12:13:00Z"/>
            </w:rPr>
          </w:rPrChange>
        </w:rPr>
        <w:pPrChange w:id="8" w:author="Tomas Petricek" w:date="2018-04-05T12:16:00Z">
          <w:pPr>
            <w:pStyle w:val="Abstracttext"/>
            <w:jc w:val="center"/>
          </w:pPr>
        </w:pPrChange>
      </w:pPr>
      <w:ins w:id="9" w:author="Tomas Petricek" w:date="2018-04-05T12:12:00Z">
        <w:r w:rsidRPr="00224529">
          <w:rPr>
            <w:sz w:val="20"/>
            <w:rPrChange w:id="10" w:author="Tomas Petricek" w:date="2018-04-05T12:14:00Z">
              <w:rPr/>
            </w:rPrChange>
          </w:rPr>
          <w:t>Tomas Petricek</w:t>
        </w:r>
      </w:ins>
    </w:p>
    <w:p w14:paraId="75D5195A" w14:textId="02BC39B7" w:rsidR="004950E6" w:rsidRPr="00224529" w:rsidRDefault="00224529" w:rsidP="00224529">
      <w:pPr>
        <w:pStyle w:val="Abstracttext"/>
        <w:ind w:left="1134"/>
        <w:jc w:val="center"/>
        <w:rPr>
          <w:ins w:id="11" w:author="Tomas Petricek" w:date="2018-04-05T12:12:00Z"/>
          <w:sz w:val="20"/>
          <w:rPrChange w:id="12" w:author="Tomas Petricek" w:date="2018-04-05T12:14:00Z">
            <w:rPr>
              <w:ins w:id="13" w:author="Tomas Petricek" w:date="2018-04-05T12:12:00Z"/>
            </w:rPr>
          </w:rPrChange>
        </w:rPr>
        <w:pPrChange w:id="14" w:author="Tomas Petricek" w:date="2018-04-05T12:16:00Z">
          <w:pPr>
            <w:pStyle w:val="Abstracttext"/>
          </w:pPr>
        </w:pPrChange>
      </w:pPr>
      <w:ins w:id="15" w:author="Tomas Petricek" w:date="2018-04-05T12:12:00Z">
        <w:r w:rsidRPr="00224529">
          <w:rPr>
            <w:sz w:val="20"/>
            <w:rPrChange w:id="16" w:author="Tomas Petricek" w:date="2018-04-05T12:14:00Z">
              <w:rPr/>
            </w:rPrChange>
          </w:rPr>
          <w:t xml:space="preserve">University of Kent </w:t>
        </w:r>
      </w:ins>
      <w:ins w:id="17" w:author="Tomas Petricek" w:date="2018-04-05T12:13:00Z">
        <w:r w:rsidRPr="00224529">
          <w:rPr>
            <w:sz w:val="20"/>
            <w:rPrChange w:id="18" w:author="Tomas Petricek" w:date="2018-04-05T12:14:00Z">
              <w:rPr/>
            </w:rPrChange>
          </w:rPr>
          <w:t>and</w:t>
        </w:r>
        <w:r w:rsidRPr="00224529">
          <w:rPr>
            <w:sz w:val="20"/>
            <w:rPrChange w:id="19" w:author="Tomas Petricek" w:date="2018-04-05T12:14:00Z">
              <w:rPr/>
            </w:rPrChange>
          </w:rPr>
          <w:br/>
        </w:r>
      </w:ins>
      <w:ins w:id="20" w:author="Tomas Petricek" w:date="2018-04-05T12:12:00Z">
        <w:r w:rsidRPr="00224529">
          <w:rPr>
            <w:sz w:val="20"/>
            <w:rPrChange w:id="21" w:author="Tomas Petricek" w:date="2018-04-05T12:14:00Z">
              <w:rPr/>
            </w:rPrChange>
          </w:rPr>
          <w:t>The Alan Turing Institute</w:t>
        </w:r>
      </w:ins>
      <w:ins w:id="22" w:author="Tomas Petricek" w:date="2018-04-05T12:13:00Z">
        <w:r w:rsidRPr="00224529">
          <w:rPr>
            <w:sz w:val="20"/>
            <w:rPrChange w:id="23" w:author="Tomas Petricek" w:date="2018-04-05T12:14:00Z">
              <w:rPr/>
            </w:rPrChange>
          </w:rPr>
          <w:br/>
        </w:r>
        <w:r w:rsidRPr="00224529">
          <w:rPr>
            <w:sz w:val="20"/>
            <w:rPrChange w:id="24" w:author="Tomas Petricek" w:date="2018-04-05T12:14:00Z">
              <w:rPr/>
            </w:rPrChange>
          </w:rPr>
          <w:fldChar w:fldCharType="begin"/>
        </w:r>
        <w:r w:rsidRPr="00224529">
          <w:rPr>
            <w:sz w:val="20"/>
            <w:rPrChange w:id="25" w:author="Tomas Petricek" w:date="2018-04-05T12:14:00Z">
              <w:rPr/>
            </w:rPrChange>
          </w:rPr>
          <w:instrText xml:space="preserve"> HYPERLINK "mailto:tomas@tomasp.net" </w:instrText>
        </w:r>
        <w:r w:rsidRPr="00224529">
          <w:rPr>
            <w:sz w:val="20"/>
            <w:rPrChange w:id="26" w:author="Tomas Petricek" w:date="2018-04-05T12:14:00Z">
              <w:rPr/>
            </w:rPrChange>
          </w:rPr>
          <w:fldChar w:fldCharType="separate"/>
        </w:r>
        <w:r w:rsidRPr="00224529">
          <w:rPr>
            <w:rStyle w:val="Hyperlink"/>
            <w:sz w:val="20"/>
            <w:rPrChange w:id="27" w:author="Tomas Petricek" w:date="2018-04-05T12:14:00Z">
              <w:rPr>
                <w:rStyle w:val="Hyperlink"/>
              </w:rPr>
            </w:rPrChange>
          </w:rPr>
          <w:t>tomas@tomasp.net</w:t>
        </w:r>
        <w:r w:rsidRPr="00224529">
          <w:rPr>
            <w:sz w:val="20"/>
            <w:rPrChange w:id="28" w:author="Tomas Petricek" w:date="2018-04-05T12:14:00Z">
              <w:rPr/>
            </w:rPrChange>
          </w:rPr>
          <w:fldChar w:fldCharType="end"/>
        </w:r>
        <w:r w:rsidRPr="00224529">
          <w:rPr>
            <w:sz w:val="20"/>
            <w:rPrChange w:id="29" w:author="Tomas Petricek" w:date="2018-04-05T12:14:00Z">
              <w:rPr/>
            </w:rPrChange>
          </w:rPr>
          <w:t xml:space="preserve"> </w:t>
        </w:r>
      </w:ins>
    </w:p>
    <w:p w14:paraId="6E82AD8E" w14:textId="77777777" w:rsidR="00224529" w:rsidRPr="00224529" w:rsidRDefault="00224529" w:rsidP="00224529">
      <w:pPr>
        <w:pStyle w:val="Abstracttext"/>
        <w:ind w:right="1134"/>
        <w:jc w:val="center"/>
        <w:rPr>
          <w:ins w:id="30" w:author="Tomas Petricek" w:date="2018-04-05T12:13:00Z"/>
          <w:sz w:val="20"/>
          <w:rPrChange w:id="31" w:author="Tomas Petricek" w:date="2018-04-05T12:14:00Z">
            <w:rPr>
              <w:ins w:id="32" w:author="Tomas Petricek" w:date="2018-04-05T12:13:00Z"/>
            </w:rPr>
          </w:rPrChange>
        </w:rPr>
        <w:pPrChange w:id="33" w:author="Tomas Petricek" w:date="2018-04-05T12:17:00Z">
          <w:pPr>
            <w:pStyle w:val="Abstracttext"/>
            <w:jc w:val="center"/>
          </w:pPr>
        </w:pPrChange>
      </w:pPr>
      <w:ins w:id="34" w:author="Tomas Petricek" w:date="2018-04-05T12:13:00Z">
        <w:r w:rsidRPr="00224529">
          <w:rPr>
            <w:sz w:val="20"/>
            <w:rPrChange w:id="35" w:author="Tomas Petricek" w:date="2018-04-05T12:14:00Z">
              <w:rPr/>
            </w:rPrChange>
          </w:rPr>
          <w:t>Josh Cowls</w:t>
        </w:r>
      </w:ins>
    </w:p>
    <w:p w14:paraId="432AED23" w14:textId="17CBB186" w:rsidR="00224529" w:rsidRPr="00224529" w:rsidRDefault="00224529" w:rsidP="00224529">
      <w:pPr>
        <w:pStyle w:val="Abstracttext"/>
        <w:ind w:right="1134"/>
        <w:jc w:val="center"/>
        <w:rPr>
          <w:sz w:val="20"/>
          <w:rPrChange w:id="36" w:author="Tomas Petricek" w:date="2018-04-05T12:14:00Z">
            <w:rPr/>
          </w:rPrChange>
        </w:rPr>
        <w:pPrChange w:id="37" w:author="Tomas Petricek" w:date="2018-04-05T12:17:00Z">
          <w:pPr>
            <w:pStyle w:val="Abstracttext"/>
          </w:pPr>
        </w:pPrChange>
      </w:pPr>
      <w:ins w:id="38" w:author="Tomas Petricek" w:date="2018-04-05T12:13:00Z">
        <w:r w:rsidRPr="00224529">
          <w:rPr>
            <w:sz w:val="20"/>
            <w:rPrChange w:id="39" w:author="Tomas Petricek" w:date="2018-04-05T12:14:00Z">
              <w:rPr/>
            </w:rPrChange>
          </w:rPr>
          <w:t>University of Oxford and</w:t>
        </w:r>
        <w:r w:rsidRPr="00224529">
          <w:rPr>
            <w:sz w:val="20"/>
            <w:rPrChange w:id="40" w:author="Tomas Petricek" w:date="2018-04-05T12:14:00Z">
              <w:rPr/>
            </w:rPrChange>
          </w:rPr>
          <w:br/>
        </w:r>
        <w:r w:rsidRPr="00224529">
          <w:rPr>
            <w:sz w:val="20"/>
            <w:rPrChange w:id="41" w:author="Tomas Petricek" w:date="2018-04-05T12:14:00Z">
              <w:rPr/>
            </w:rPrChange>
          </w:rPr>
          <w:t>The Alan Turing Institute</w:t>
        </w:r>
      </w:ins>
      <w:ins w:id="42" w:author="Tomas Petricek" w:date="2018-04-05T12:14:00Z">
        <w:r w:rsidRPr="00224529">
          <w:rPr>
            <w:sz w:val="20"/>
            <w:rPrChange w:id="43" w:author="Tomas Petricek" w:date="2018-04-05T12:14:00Z">
              <w:rPr/>
            </w:rPrChange>
          </w:rPr>
          <w:br/>
        </w:r>
        <w:r w:rsidRPr="00224529">
          <w:rPr>
            <w:sz w:val="20"/>
            <w:rPrChange w:id="44" w:author="Tomas Petricek" w:date="2018-04-05T12:14:00Z">
              <w:rPr/>
            </w:rPrChange>
          </w:rPr>
          <w:fldChar w:fldCharType="begin"/>
        </w:r>
        <w:r w:rsidRPr="00224529">
          <w:rPr>
            <w:sz w:val="20"/>
            <w:rPrChange w:id="45" w:author="Tomas Petricek" w:date="2018-04-05T12:14:00Z">
              <w:rPr/>
            </w:rPrChange>
          </w:rPr>
          <w:instrText xml:space="preserve"> HYPERLINK "mailto:jcowls@turing.ac.uk" </w:instrText>
        </w:r>
        <w:r w:rsidRPr="00224529">
          <w:rPr>
            <w:sz w:val="20"/>
            <w:rPrChange w:id="46" w:author="Tomas Petricek" w:date="2018-04-05T12:14:00Z">
              <w:rPr/>
            </w:rPrChange>
          </w:rPr>
          <w:fldChar w:fldCharType="separate"/>
        </w:r>
        <w:r w:rsidRPr="00224529">
          <w:rPr>
            <w:rStyle w:val="Hyperlink"/>
            <w:sz w:val="20"/>
            <w:rPrChange w:id="47" w:author="Tomas Petricek" w:date="2018-04-05T12:14:00Z">
              <w:rPr>
                <w:rStyle w:val="Hyperlink"/>
              </w:rPr>
            </w:rPrChange>
          </w:rPr>
          <w:t>jcowls@turing.ac.uk</w:t>
        </w:r>
        <w:r w:rsidRPr="00224529">
          <w:rPr>
            <w:sz w:val="20"/>
            <w:rPrChange w:id="48" w:author="Tomas Petricek" w:date="2018-04-05T12:14:00Z">
              <w:rPr/>
            </w:rPrChange>
          </w:rPr>
          <w:fldChar w:fldCharType="end"/>
        </w:r>
        <w:r w:rsidRPr="00224529">
          <w:rPr>
            <w:sz w:val="20"/>
            <w:rPrChange w:id="49" w:author="Tomas Petricek" w:date="2018-04-05T12:14:00Z">
              <w:rPr/>
            </w:rPrChange>
          </w:rPr>
          <w:t xml:space="preserve"> </w:t>
        </w:r>
      </w:ins>
    </w:p>
    <w:p w14:paraId="55547751" w14:textId="77777777" w:rsidR="00224529" w:rsidRDefault="00224529" w:rsidP="00045832">
      <w:pPr>
        <w:pStyle w:val="Abstracttext"/>
        <w:rPr>
          <w:ins w:id="50" w:author="Tomas Petricek" w:date="2018-04-05T12:12:00Z"/>
        </w:rPr>
        <w:sectPr w:rsidR="00224529" w:rsidSect="00224529">
          <w:type w:val="continuous"/>
          <w:pgSz w:w="11907" w:h="16840" w:code="9"/>
          <w:pgMar w:top="1440" w:right="1440" w:bottom="1440" w:left="1440" w:header="862" w:footer="862" w:gutter="0"/>
          <w:paperSrc w:first="7" w:other="7"/>
          <w:cols w:num="2" w:space="720"/>
          <w:titlePg/>
          <w:sectPrChange w:id="51" w:author="Tomas Petricek" w:date="2018-04-05T12:12:00Z">
            <w:sectPr w:rsidR="00224529" w:rsidSect="00224529">
              <w:pgMar w:top="1440" w:right="1440" w:bottom="1440" w:left="1440" w:header="862" w:footer="862" w:gutter="0"/>
              <w:cols w:num="1"/>
            </w:sectPr>
          </w:sectPrChange>
        </w:sectPr>
      </w:pPr>
    </w:p>
    <w:p w14:paraId="1DA822C2" w14:textId="3A3145C0" w:rsidR="0016329F" w:rsidRDefault="00FC7AAF" w:rsidP="00D65557">
      <w:pPr>
        <w:pStyle w:val="Abstracttext"/>
        <w:spacing w:before="360"/>
        <w:pPrChange w:id="52" w:author="Tomas Petricek" w:date="2018-04-05T12:21:00Z">
          <w:pPr>
            <w:pStyle w:val="Abstracttext"/>
          </w:pPr>
        </w:pPrChange>
      </w:pPr>
      <w:r>
        <w:t xml:space="preserve">Open data and </w:t>
      </w:r>
      <w:r w:rsidR="004950E6">
        <w:t>online</w:t>
      </w:r>
      <w:r>
        <w:t xml:space="preserve"> news have powered the rise of data journalism, enabling reporters to </w:t>
      </w:r>
      <w:r w:rsidR="004950E6">
        <w:t>pub</w:t>
      </w:r>
      <w:r w:rsidR="00045832">
        <w:softHyphen/>
      </w:r>
      <w:r w:rsidR="004950E6">
        <w:t xml:space="preserve">lish </w:t>
      </w:r>
      <w:r w:rsidR="0016329F">
        <w:t>detailed factual</w:t>
      </w:r>
      <w:r w:rsidR="004950E6">
        <w:t xml:space="preserve"> analyses. </w:t>
      </w:r>
      <w:r w:rsidR="00045832">
        <w:t>At the same time</w:t>
      </w:r>
      <w:r w:rsidR="004950E6">
        <w:t>, public trust in the media is at historic lows. Rather than enga</w:t>
      </w:r>
      <w:r w:rsidR="004950E6">
        <w:softHyphen/>
        <w:t xml:space="preserve">ging with in-depth </w:t>
      </w:r>
      <w:r w:rsidR="0016329F">
        <w:t>analyses</w:t>
      </w:r>
      <w:r w:rsidR="004950E6">
        <w:t xml:space="preserve"> readers </w:t>
      </w:r>
      <w:r w:rsidR="00045832">
        <w:t xml:space="preserve">live in echo chambers and </w:t>
      </w:r>
      <w:r w:rsidR="00E613D9">
        <w:t xml:space="preserve">fall for fake news, misled by </w:t>
      </w:r>
      <w:r w:rsidR="00045832">
        <w:t>their biases. There is a curious paradox</w:t>
      </w:r>
      <w:r w:rsidR="0016329F">
        <w:t xml:space="preserve"> between </w:t>
      </w:r>
      <w:r w:rsidR="0016329F" w:rsidRPr="0016329F">
        <w:rPr>
          <w:i/>
        </w:rPr>
        <w:t>authority</w:t>
      </w:r>
      <w:r w:rsidR="0016329F">
        <w:t xml:space="preserve"> and </w:t>
      </w:r>
      <w:r w:rsidR="0016329F" w:rsidRPr="0016329F">
        <w:rPr>
          <w:i/>
        </w:rPr>
        <w:t>accessibility</w:t>
      </w:r>
      <w:r w:rsidR="0016329F">
        <w:t>: data makes news more authori</w:t>
      </w:r>
      <w:r w:rsidR="0016329F">
        <w:softHyphen/>
        <w:t xml:space="preserve">tative but less accessible, while readers </w:t>
      </w:r>
      <w:r w:rsidR="00434867">
        <w:t xml:space="preserve">tend to </w:t>
      </w:r>
      <w:r w:rsidR="0016329F">
        <w:t xml:space="preserve">favour accessibility over authority. </w:t>
      </w:r>
    </w:p>
    <w:p w14:paraId="2F07E7BF" w14:textId="3AFD61B0" w:rsidR="00906E0B" w:rsidRPr="00434867" w:rsidRDefault="00906E0B" w:rsidP="00434867">
      <w:pPr>
        <w:pStyle w:val="Abstracttext"/>
      </w:pPr>
      <w:r>
        <w:t>W</w:t>
      </w:r>
      <w:r w:rsidR="0016329F">
        <w:t xml:space="preserve">e </w:t>
      </w:r>
      <w:r w:rsidR="00434867">
        <w:t xml:space="preserve">implement and study a new way </w:t>
      </w:r>
      <w:r w:rsidR="0016329F">
        <w:t>of presenting data that promote</w:t>
      </w:r>
      <w:r w:rsidR="00E613D9">
        <w:t>s</w:t>
      </w:r>
      <w:r w:rsidR="0016329F">
        <w:t xml:space="preserve"> both authority and accessi</w:t>
      </w:r>
      <w:r w:rsidR="00434867">
        <w:softHyphen/>
      </w:r>
      <w:r w:rsidR="0016329F">
        <w:t>bilit</w:t>
      </w:r>
      <w:r w:rsidR="00434867">
        <w:t>y</w:t>
      </w:r>
      <w:r>
        <w:t xml:space="preserve">. </w:t>
      </w:r>
      <w:r w:rsidR="00434867">
        <w:t xml:space="preserve">Using </w:t>
      </w:r>
      <w:del w:id="53" w:author="Tomas Petricek" w:date="2018-04-05T12:21:00Z">
        <w:r w:rsidR="00434867" w:rsidDel="00D65557">
          <w:delText xml:space="preserve">both </w:delText>
        </w:r>
      </w:del>
      <w:r w:rsidR="00434867">
        <w:t>theoretical arguments and experimental evaluation, we argue that this has the poten</w:t>
      </w:r>
      <w:ins w:id="54" w:author="Tomas Petricek" w:date="2018-04-05T12:21:00Z">
        <w:r w:rsidR="00D65557">
          <w:softHyphen/>
        </w:r>
      </w:ins>
      <w:r w:rsidR="00434867">
        <w:t xml:space="preserve">tial to </w:t>
      </w:r>
      <w:r>
        <w:t xml:space="preserve">reverse </w:t>
      </w:r>
      <w:ins w:id="55" w:author="Tomas Petricek" w:date="2018-04-05T12:21:00Z">
        <w:r w:rsidR="00D65557">
          <w:t xml:space="preserve">the </w:t>
        </w:r>
      </w:ins>
      <w:r>
        <w:t xml:space="preserve">declining trust in the news. Our approach </w:t>
      </w:r>
      <w:del w:id="56" w:author="Tomas Petricek" w:date="2018-04-05T12:22:00Z">
        <w:r w:rsidDel="00D65557">
          <w:delText xml:space="preserve">promotes </w:delText>
        </w:r>
        <w:r w:rsidR="00E613D9" w:rsidDel="00D65557">
          <w:delText xml:space="preserve">data literacy </w:delText>
        </w:r>
        <w:r w:rsidDel="00D65557">
          <w:delText xml:space="preserve">and </w:delText>
        </w:r>
      </w:del>
      <w:r>
        <w:t>encou</w:t>
      </w:r>
      <w:r w:rsidR="00434867">
        <w:softHyphen/>
      </w:r>
      <w:r>
        <w:t>rages readers to question their assumptions about data</w:t>
      </w:r>
      <w:ins w:id="57" w:author="Tomas Petricek" w:date="2018-04-05T12:22:00Z">
        <w:r w:rsidR="00D65557">
          <w:t xml:space="preserve"> and promotes data literacy</w:t>
        </w:r>
      </w:ins>
      <w:r>
        <w:t xml:space="preserve">. Our contributions are twofold. First, we develop an open-source library of interactive data visualizations that allows </w:t>
      </w:r>
      <w:r w:rsidR="00E613D9">
        <w:t xml:space="preserve">novel presentation of various kinds of data. </w:t>
      </w:r>
      <w:r w:rsidR="0088026A">
        <w:t>Second, we present an emp</w:t>
      </w:r>
      <w:r w:rsidR="0088026A" w:rsidRPr="00434867">
        <w:t>irical evaluation</w:t>
      </w:r>
      <w:r w:rsidR="00E613D9" w:rsidRPr="00434867">
        <w:t xml:space="preserve"> </w:t>
      </w:r>
      <w:r w:rsidR="00035F75" w:rsidRPr="00434867">
        <w:t xml:space="preserve">of </w:t>
      </w:r>
      <w:r w:rsidR="000E4B1D" w:rsidRPr="00434867">
        <w:t>how exposing readers to these data visualizations affect</w:t>
      </w:r>
      <w:r w:rsidR="00434867">
        <w:t>s</w:t>
      </w:r>
      <w:r w:rsidR="000E4B1D" w:rsidRPr="00434867">
        <w:t xml:space="preserve"> understanding of </w:t>
      </w:r>
      <w:r w:rsidR="009403F9" w:rsidRPr="00434867">
        <w:t xml:space="preserve">and trust in the information presented in </w:t>
      </w:r>
      <w:r w:rsidR="000E4B1D" w:rsidRPr="00434867">
        <w:t xml:space="preserve">news stories, </w:t>
      </w:r>
      <w:r w:rsidR="009403F9" w:rsidRPr="00434867">
        <w:t xml:space="preserve">as </w:t>
      </w:r>
      <w:r w:rsidR="000E4B1D" w:rsidRPr="00434867">
        <w:t xml:space="preserve">compared </w:t>
      </w:r>
      <w:r w:rsidR="009403F9" w:rsidRPr="00434867">
        <w:t xml:space="preserve">with </w:t>
      </w:r>
      <w:r w:rsidR="000E4B1D" w:rsidRPr="00434867">
        <w:t xml:space="preserve">text-only and conventional, static graphs. </w:t>
      </w:r>
    </w:p>
    <w:p w14:paraId="5209A258" w14:textId="02202C68" w:rsidR="00FC7AAF" w:rsidRDefault="004950E6" w:rsidP="00FC7AAF">
      <w:pPr>
        <w:pStyle w:val="Heading1"/>
        <w:rPr>
          <w:ins w:id="58" w:author="Tomas Petricek" w:date="2018-04-05T11:31:00Z"/>
        </w:rPr>
      </w:pPr>
      <w:r>
        <w:t xml:space="preserve">You </w:t>
      </w:r>
      <w:del w:id="59" w:author="Tomas Petricek" w:date="2018-04-05T11:31:00Z">
        <w:r w:rsidDel="0036575C">
          <w:delText xml:space="preserve">guess </w:delText>
        </w:r>
      </w:del>
      <w:ins w:id="60" w:author="Tomas Petricek" w:date="2018-04-05T11:31:00Z">
        <w:r w:rsidR="0036575C">
          <w:t>G</w:t>
        </w:r>
        <w:r w:rsidR="0036575C">
          <w:t xml:space="preserve">uess </w:t>
        </w:r>
        <w:r w:rsidR="0036575C">
          <w:t xml:space="preserve">data </w:t>
        </w:r>
      </w:ins>
      <w:r>
        <w:t>visualizations</w:t>
      </w:r>
    </w:p>
    <w:p w14:paraId="0C06DB1D" w14:textId="48994571" w:rsidR="00D65557" w:rsidRDefault="00C33BE2" w:rsidP="00FC73E0">
      <w:pPr>
        <w:rPr>
          <w:ins w:id="61" w:author="Tomas Petricek" w:date="2018-04-05T12:22:00Z"/>
        </w:rPr>
        <w:pPrChange w:id="62" w:author="Tomas Petricek" w:date="2018-04-05T13:41:00Z">
          <w:pPr/>
        </w:pPrChange>
      </w:pPr>
      <w:ins w:id="63" w:author="Tomas Petricek" w:date="2018-04-05T11:34:00Z">
        <w:r>
          <w:t xml:space="preserve">In the first part of </w:t>
        </w:r>
      </w:ins>
      <w:ins w:id="64" w:author="Tomas Petricek" w:date="2018-04-05T11:35:00Z">
        <w:r>
          <w:t xml:space="preserve">the paper, we describe a novel library </w:t>
        </w:r>
      </w:ins>
      <w:ins w:id="65" w:author="Tomas Petricek" w:date="2018-04-05T13:44:00Z">
        <w:r w:rsidR="00FC73E0">
          <w:t>for creating interactive visualizations</w:t>
        </w:r>
      </w:ins>
      <w:ins w:id="66" w:author="Tomas Petricek" w:date="2018-04-05T11:35:00Z">
        <w:r>
          <w:t xml:space="preserve">. </w:t>
        </w:r>
      </w:ins>
      <w:ins w:id="67" w:author="Tomas Petricek" w:date="2018-04-05T11:36:00Z">
        <w:r>
          <w:t xml:space="preserve">Our “You Guess” visualizations ask the reader to make a guess </w:t>
        </w:r>
      </w:ins>
      <w:ins w:id="68" w:author="Tomas Petricek" w:date="2018-04-05T11:37:00Z">
        <w:r>
          <w:t xml:space="preserve">before showing the actual data. </w:t>
        </w:r>
        <w:r>
          <w:t>This encourage</w:t>
        </w:r>
      </w:ins>
      <w:ins w:id="69" w:author="Tomas Petricek" w:date="2018-04-05T11:38:00Z">
        <w:r>
          <w:t>s</w:t>
        </w:r>
      </w:ins>
      <w:ins w:id="70" w:author="Tomas Petricek" w:date="2018-04-05T11:37:00Z">
        <w:r>
          <w:t xml:space="preserve"> an active approach to data </w:t>
        </w:r>
      </w:ins>
      <w:ins w:id="71" w:author="Tomas Petricek" w:date="2018-04-05T13:44:00Z">
        <w:r w:rsidR="00FC73E0">
          <w:t xml:space="preserve">– </w:t>
        </w:r>
      </w:ins>
      <w:ins w:id="72" w:author="Tomas Petricek" w:date="2018-04-05T11:37:00Z">
        <w:r>
          <w:t xml:space="preserve">readers need to make their assumptions about the topic </w:t>
        </w:r>
      </w:ins>
      <w:ins w:id="73" w:author="Tomas Petricek" w:date="2018-04-05T11:38:00Z">
        <w:r>
          <w:t>explicit before</w:t>
        </w:r>
      </w:ins>
      <w:ins w:id="74" w:author="Tomas Petricek" w:date="2018-04-05T11:37:00Z">
        <w:r>
          <w:t xml:space="preserve"> they are confronted with the accurate data.</w:t>
        </w:r>
      </w:ins>
      <w:ins w:id="75" w:author="Tomas Petricek" w:date="2018-04-05T11:38:00Z">
        <w:r>
          <w:t xml:space="preserve"> </w:t>
        </w:r>
      </w:ins>
      <w:ins w:id="76" w:author="Tomas Petricek" w:date="2018-04-05T13:41:00Z">
        <w:r w:rsidR="00FC73E0">
          <w:t>To promote full transparency</w:t>
        </w:r>
      </w:ins>
      <w:ins w:id="77" w:author="Tomas Petricek" w:date="2018-04-05T12:22:00Z">
        <w:r w:rsidR="00D65557">
          <w:t xml:space="preserve">, </w:t>
        </w:r>
      </w:ins>
      <w:ins w:id="78" w:author="Tomas Petricek" w:date="2018-04-05T12:23:00Z">
        <w:r w:rsidR="00D65557">
          <w:t xml:space="preserve">each </w:t>
        </w:r>
      </w:ins>
      <w:ins w:id="79" w:author="Tomas Petricek" w:date="2018-04-05T13:40:00Z">
        <w:r w:rsidR="00FC73E0">
          <w:t xml:space="preserve">visualization is </w:t>
        </w:r>
      </w:ins>
      <w:ins w:id="80" w:author="Tomas Petricek" w:date="2018-04-05T13:41:00Z">
        <w:r w:rsidR="00FC73E0">
          <w:t xml:space="preserve">also </w:t>
        </w:r>
      </w:ins>
      <w:ins w:id="81" w:author="Tomas Petricek" w:date="2018-04-05T13:40:00Z">
        <w:r w:rsidR="00FC73E0">
          <w:t xml:space="preserve">backed by simple source code, accessible via </w:t>
        </w:r>
      </w:ins>
      <w:ins w:id="82" w:author="Tomas Petricek" w:date="2018-04-05T13:41:00Z">
        <w:r w:rsidR="00FC73E0">
          <w:t>an “open source code” link</w:t>
        </w:r>
      </w:ins>
      <w:ins w:id="83" w:author="Tomas Petricek" w:date="2018-04-05T13:44:00Z">
        <w:r w:rsidR="00FC73E0">
          <w:t>,</w:t>
        </w:r>
      </w:ins>
      <w:ins w:id="84" w:author="Tomas Petricek" w:date="2018-04-05T13:40:00Z">
        <w:r w:rsidR="00FC73E0">
          <w:t xml:space="preserve"> that </w:t>
        </w:r>
      </w:ins>
      <w:ins w:id="85" w:author="Tomas Petricek" w:date="2018-04-05T13:41:00Z">
        <w:r w:rsidR="00FC73E0">
          <w:t xml:space="preserve">shows where data comes from and how it has been transformed. </w:t>
        </w:r>
      </w:ins>
    </w:p>
    <w:p w14:paraId="2CD7C7A5" w14:textId="55D904A0" w:rsidR="00D65557" w:rsidRDefault="00FC73E0" w:rsidP="00FC73E0">
      <w:pPr>
        <w:spacing w:after="360"/>
        <w:rPr>
          <w:ins w:id="86" w:author="Tomas Petricek" w:date="2018-04-05T11:37:00Z"/>
        </w:rPr>
        <w:pPrChange w:id="87" w:author="Tomas Petricek" w:date="2018-04-05T13:42:00Z">
          <w:pPr/>
        </w:pPrChange>
      </w:pPr>
      <w:ins w:id="88" w:author="Tomas Petricek" w:date="2018-04-05T13:41:00Z">
        <w:r>
          <w:t xml:space="preserve">The </w:t>
        </w:r>
      </w:ins>
      <w:ins w:id="89" w:author="Tomas Petricek" w:date="2018-04-05T11:38:00Z">
        <w:r w:rsidR="00C33BE2">
          <w:t xml:space="preserve">library is inspired by pioneering work </w:t>
        </w:r>
      </w:ins>
      <w:ins w:id="90" w:author="Tomas Petricek" w:date="2018-04-05T11:41:00Z">
        <w:r w:rsidR="00C33BE2">
          <w:t xml:space="preserve">of newsrooms </w:t>
        </w:r>
      </w:ins>
      <w:ins w:id="91" w:author="Tomas Petricek" w:date="2018-04-05T11:38:00Z">
        <w:r w:rsidR="00C33BE2">
          <w:t xml:space="preserve">such as the New York Times [1], but we </w:t>
        </w:r>
      </w:ins>
      <w:ins w:id="92" w:author="Tomas Petricek" w:date="2018-04-05T11:41:00Z">
        <w:r w:rsidR="00C33BE2">
          <w:t xml:space="preserve">extend the idea to </w:t>
        </w:r>
      </w:ins>
      <w:ins w:id="93" w:author="Tomas Petricek" w:date="2018-04-05T11:42:00Z">
        <w:r w:rsidR="00C33BE2">
          <w:t xml:space="preserve">multiple kinds of data. </w:t>
        </w:r>
      </w:ins>
      <w:ins w:id="94" w:author="Tomas Petricek" w:date="2018-04-05T11:43:00Z">
        <w:r w:rsidR="00C33BE2">
          <w:t>Three examples shown in Figure 1</w:t>
        </w:r>
      </w:ins>
      <w:ins w:id="95" w:author="Tomas Petricek" w:date="2018-04-05T11:42:00Z">
        <w:r w:rsidR="00C33BE2">
          <w:t xml:space="preserve"> </w:t>
        </w:r>
      </w:ins>
      <w:ins w:id="96" w:author="Tomas Petricek" w:date="2018-04-05T11:43:00Z">
        <w:r w:rsidR="00C33BE2">
          <w:t>include completing a time series in a line chart (</w:t>
        </w:r>
      </w:ins>
      <w:ins w:id="97" w:author="Tomas Petricek" w:date="2018-04-05T11:44:00Z">
        <w:r w:rsidR="00C33BE2">
          <w:t>by drawing the rest of the line</w:t>
        </w:r>
      </w:ins>
      <w:ins w:id="98" w:author="Tomas Petricek" w:date="2018-04-05T11:43:00Z">
        <w:r w:rsidR="00C33BE2">
          <w:t xml:space="preserve">), guessing the relative magnitudes of a bar chart </w:t>
        </w:r>
      </w:ins>
      <w:ins w:id="99" w:author="Tomas Petricek" w:date="2018-04-05T11:44:00Z">
        <w:r w:rsidR="00C33BE2">
          <w:t xml:space="preserve">(by dragging the bars) </w:t>
        </w:r>
      </w:ins>
      <w:ins w:id="100" w:author="Tomas Petricek" w:date="2018-04-05T11:43:00Z">
        <w:r w:rsidR="00C33BE2">
          <w:t>and aligning a known time series to a list of known events (by dragging it up or down).</w:t>
        </w:r>
      </w:ins>
    </w:p>
    <w:p w14:paraId="7C57C695" w14:textId="00EBB7F3" w:rsidR="0036575C" w:rsidRPr="0036575C" w:rsidDel="00C33BE2" w:rsidRDefault="0036575C" w:rsidP="00FC73E0">
      <w:pPr>
        <w:jc w:val="center"/>
        <w:rPr>
          <w:del w:id="101" w:author="Tomas Petricek" w:date="2018-04-05T11:44:00Z"/>
          <w:rPrChange w:id="102" w:author="Tomas Petricek" w:date="2018-04-05T11:28:00Z">
            <w:rPr>
              <w:del w:id="103" w:author="Tomas Petricek" w:date="2018-04-05T11:44:00Z"/>
            </w:rPr>
          </w:rPrChange>
        </w:rPr>
        <w:pPrChange w:id="104" w:author="Tomas Petricek" w:date="2018-04-05T13:37:00Z">
          <w:pPr>
            <w:pStyle w:val="Heading1"/>
          </w:pPr>
        </w:pPrChange>
      </w:pPr>
    </w:p>
    <w:p w14:paraId="3D4BA0C4" w14:textId="515AA472" w:rsidR="004950E6" w:rsidDel="00C33BE2" w:rsidRDefault="00F77FF2" w:rsidP="00FC73E0">
      <w:pPr>
        <w:jc w:val="center"/>
        <w:rPr>
          <w:del w:id="105" w:author="Tomas Petricek" w:date="2018-04-05T11:44:00Z"/>
          <w:color w:val="FF0000"/>
        </w:rPr>
        <w:pPrChange w:id="106" w:author="Tomas Petricek" w:date="2018-04-05T13:37:00Z">
          <w:pPr/>
        </w:pPrChange>
      </w:pPr>
      <w:del w:id="107" w:author="Tomas Petricek" w:date="2018-04-05T11:44:00Z">
        <w:r w:rsidDel="00C33BE2">
          <w:rPr>
            <w:color w:val="FF0000"/>
          </w:rPr>
          <w:delText>TODO (Tomas): Write a paragraph to describe how the interaction works, how it is supposed to make the reader think before showing the answer and how we encourage transparency by having source code with data sources. Also describe three different visualizations (draw line, draw bars, align timeseries).</w:delText>
        </w:r>
      </w:del>
    </w:p>
    <w:p w14:paraId="31957C60" w14:textId="1D6378B1" w:rsidR="00F77FF2" w:rsidDel="00C33BE2" w:rsidRDefault="00F77FF2" w:rsidP="00FC73E0">
      <w:pPr>
        <w:jc w:val="center"/>
        <w:rPr>
          <w:del w:id="108" w:author="Tomas Petricek" w:date="2018-04-05T11:44:00Z"/>
        </w:rPr>
        <w:pPrChange w:id="109" w:author="Tomas Petricek" w:date="2018-04-05T13:37:00Z">
          <w:pPr/>
        </w:pPrChange>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0" w:author="Tomas Petricek" w:date="2018-04-05T13:42: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91"/>
        <w:gridCol w:w="2798"/>
        <w:gridCol w:w="2398"/>
        <w:tblGridChange w:id="111">
          <w:tblGrid>
            <w:gridCol w:w="2857"/>
            <w:gridCol w:w="2586"/>
            <w:gridCol w:w="2217"/>
          </w:tblGrid>
        </w:tblGridChange>
      </w:tblGrid>
      <w:tr w:rsidR="00FC73E0" w14:paraId="30D45D52" w14:textId="77777777" w:rsidTr="00FC73E0">
        <w:trPr>
          <w:trHeight w:val="3402"/>
          <w:jc w:val="center"/>
        </w:trPr>
        <w:tc>
          <w:tcPr>
            <w:tcW w:w="3091" w:type="dxa"/>
            <w:tcPrChange w:id="112" w:author="Tomas Petricek" w:date="2018-04-05T13:42:00Z">
              <w:tcPr>
                <w:tcW w:w="2256" w:type="dxa"/>
              </w:tcPr>
            </w:tcPrChange>
          </w:tcPr>
          <w:p w14:paraId="630F4B1F" w14:textId="24BCF6EF" w:rsidR="00FC73E0" w:rsidRDefault="00FC73E0" w:rsidP="00FC73E0">
            <w:pPr>
              <w:pStyle w:val="Abstracttext"/>
              <w:jc w:val="center"/>
              <w:pPrChange w:id="113" w:author="Tomas Petricek" w:date="2018-04-05T13:37:00Z">
                <w:pPr>
                  <w:pStyle w:val="Abstracttext"/>
                </w:pPr>
              </w:pPrChange>
            </w:pPr>
            <w:r w:rsidRPr="00E613D9">
              <w:rPr>
                <w:noProof/>
              </w:rPr>
              <w:drawing>
                <wp:inline distT="0" distB="0" distL="0" distR="0" wp14:anchorId="005A0419" wp14:editId="54A7FD98">
                  <wp:extent cx="1677600" cy="22212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7600" cy="2221200"/>
                          </a:xfrm>
                          <a:prstGeom prst="rect">
                            <a:avLst/>
                          </a:prstGeom>
                        </pic:spPr>
                      </pic:pic>
                    </a:graphicData>
                  </a:graphic>
                </wp:inline>
              </w:drawing>
            </w:r>
          </w:p>
        </w:tc>
        <w:tc>
          <w:tcPr>
            <w:tcW w:w="2798" w:type="dxa"/>
            <w:tcPrChange w:id="114" w:author="Tomas Petricek" w:date="2018-04-05T13:42:00Z">
              <w:tcPr>
                <w:tcW w:w="2257" w:type="dxa"/>
              </w:tcPr>
            </w:tcPrChange>
          </w:tcPr>
          <w:p w14:paraId="5CC1D447" w14:textId="36C51593" w:rsidR="00FC73E0" w:rsidRDefault="00FC73E0" w:rsidP="00FC73E0">
            <w:pPr>
              <w:pStyle w:val="Abstracttext"/>
              <w:jc w:val="center"/>
              <w:pPrChange w:id="115" w:author="Tomas Petricek" w:date="2018-04-05T13:37:00Z">
                <w:pPr>
                  <w:pStyle w:val="Abstracttext"/>
                </w:pPr>
              </w:pPrChange>
            </w:pPr>
            <w:r w:rsidRPr="00E613D9">
              <w:rPr>
                <w:noProof/>
              </w:rPr>
              <w:drawing>
                <wp:inline distT="0" distB="0" distL="0" distR="0" wp14:anchorId="41D98431" wp14:editId="4BB8815E">
                  <wp:extent cx="1501200" cy="2199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1200" cy="2199600"/>
                          </a:xfrm>
                          <a:prstGeom prst="rect">
                            <a:avLst/>
                          </a:prstGeom>
                        </pic:spPr>
                      </pic:pic>
                    </a:graphicData>
                  </a:graphic>
                </wp:inline>
              </w:drawing>
            </w:r>
          </w:p>
        </w:tc>
        <w:tc>
          <w:tcPr>
            <w:tcW w:w="2398" w:type="dxa"/>
            <w:tcPrChange w:id="116" w:author="Tomas Petricek" w:date="2018-04-05T13:42:00Z">
              <w:tcPr>
                <w:tcW w:w="2257" w:type="dxa"/>
              </w:tcPr>
            </w:tcPrChange>
          </w:tcPr>
          <w:p w14:paraId="2E17ECDB" w14:textId="76C49114" w:rsidR="00FC73E0" w:rsidRDefault="00FC73E0" w:rsidP="00FC73E0">
            <w:pPr>
              <w:pStyle w:val="Abstracttext"/>
              <w:jc w:val="center"/>
              <w:pPrChange w:id="117" w:author="Tomas Petricek" w:date="2018-04-05T13:37:00Z">
                <w:pPr>
                  <w:pStyle w:val="Abstracttext"/>
                </w:pPr>
              </w:pPrChange>
            </w:pPr>
            <w:r w:rsidRPr="00F77FF2">
              <w:rPr>
                <w:noProof/>
              </w:rPr>
              <w:drawing>
                <wp:inline distT="0" distB="0" distL="0" distR="0" wp14:anchorId="6DFEADAA" wp14:editId="5BEF0A55">
                  <wp:extent cx="1234800" cy="2091600"/>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800" cy="2091600"/>
                          </a:xfrm>
                          <a:prstGeom prst="rect">
                            <a:avLst/>
                          </a:prstGeom>
                        </pic:spPr>
                      </pic:pic>
                    </a:graphicData>
                  </a:graphic>
                </wp:inline>
              </w:drawing>
            </w:r>
          </w:p>
        </w:tc>
      </w:tr>
    </w:tbl>
    <w:p w14:paraId="5E0CECDA" w14:textId="7E0A5B66" w:rsidR="0088026A" w:rsidRDefault="0088026A" w:rsidP="00FC73E0">
      <w:pPr>
        <w:pStyle w:val="Caption"/>
        <w:spacing w:before="0"/>
        <w:pPrChange w:id="118" w:author="Tomas Petricek" w:date="2018-04-05T13:42:00Z">
          <w:pPr>
            <w:pStyle w:val="Caption"/>
          </w:pPr>
        </w:pPrChange>
      </w:pPr>
      <w:r w:rsidRPr="005C4E1B">
        <w:rPr>
          <w:b/>
        </w:rPr>
        <w:t>Figure 1.</w:t>
      </w:r>
      <w:r>
        <w:t xml:space="preserve"> </w:t>
      </w:r>
      <w:r w:rsidR="00F77FF2">
        <w:t>Three interactive “You Guess” visualizations</w:t>
      </w:r>
      <w:r w:rsidR="00AD1296">
        <w:t>:</w:t>
      </w:r>
      <w:r w:rsidR="00F77FF2">
        <w:t xml:space="preserve"> </w:t>
      </w:r>
      <w:r w:rsidR="00AD1296">
        <w:t xml:space="preserve">(left) User has to complete a line before the </w:t>
      </w:r>
      <w:r w:rsidR="00AD1296">
        <w:br/>
        <w:t xml:space="preserve">second part is shown; (middle) User has to guess value for each bar before correct sizes are shown and </w:t>
      </w:r>
      <w:r w:rsidR="00AD1296">
        <w:br/>
        <w:t>(right) user needs to align a time series with outlined events by dragging it up or down.</w:t>
      </w:r>
    </w:p>
    <w:p w14:paraId="687D34CC" w14:textId="77777777" w:rsidR="0088026A" w:rsidRPr="004950E6" w:rsidRDefault="0088026A" w:rsidP="004950E6"/>
    <w:p w14:paraId="377EC740" w14:textId="01981A47" w:rsidR="004950E6" w:rsidRDefault="004950E6" w:rsidP="004950E6">
      <w:pPr>
        <w:pStyle w:val="Heading1"/>
      </w:pPr>
      <w:r>
        <w:t>Experimental evaluation</w:t>
      </w:r>
    </w:p>
    <w:p w14:paraId="15AEA3D1" w14:textId="6D272740" w:rsidR="004950E6" w:rsidRPr="0036575C" w:rsidRDefault="000E4B1D" w:rsidP="004950E6">
      <w:r w:rsidRPr="0036575C">
        <w:t xml:space="preserve">In the second part of the paper, we </w:t>
      </w:r>
      <w:del w:id="119" w:author="Tomas Petricek" w:date="2018-04-05T11:24:00Z">
        <w:r w:rsidRPr="0036575C" w:rsidDel="0036575C">
          <w:delText xml:space="preserve">will </w:delText>
        </w:r>
      </w:del>
      <w:r w:rsidRPr="0036575C">
        <w:t xml:space="preserve">introduce the results of an experiment to ascertain the extent to which presenting information as depicted above affects how readers understand and retain it. As part of an online experiment with participants recruited through Mechanical Turk, we assign participants to one of three different stories: a text-only article; an article with a conventional, static </w:t>
      </w:r>
      <w:del w:id="120" w:author="Tomas Petricek" w:date="2018-04-05T11:25:00Z">
        <w:r w:rsidRPr="0036575C" w:rsidDel="0036575C">
          <w:delText xml:space="preserve">data </w:delText>
        </w:r>
      </w:del>
      <w:r w:rsidRPr="0036575C">
        <w:t>visualisation, and the dynamic, interactive visualisation described above.</w:t>
      </w:r>
      <w:ins w:id="121" w:author="Tomas Petricek" w:date="2018-04-05T11:26:00Z">
        <w:r w:rsidR="0036575C">
          <w:t xml:space="preserve"> </w:t>
        </w:r>
      </w:ins>
      <w:del w:id="122" w:author="Tomas Petricek" w:date="2018-04-05T11:26:00Z">
        <w:r w:rsidRPr="0036575C" w:rsidDel="0036575C">
          <w:delText xml:space="preserve"> </w:delText>
        </w:r>
      </w:del>
      <w:r w:rsidRPr="0036575C">
        <w:t xml:space="preserve">After exposing participants to the </w:t>
      </w:r>
      <w:del w:id="123" w:author="Tomas Petricek" w:date="2018-04-05T11:25:00Z">
        <w:r w:rsidRPr="0036575C" w:rsidDel="0036575C">
          <w:delText>article</w:delText>
        </w:r>
      </w:del>
      <w:ins w:id="124" w:author="Tomas Petricek" w:date="2018-04-05T11:25:00Z">
        <w:r w:rsidR="0036575C" w:rsidRPr="0036575C">
          <w:t>article,</w:t>
        </w:r>
      </w:ins>
      <w:r w:rsidRPr="0036575C">
        <w:t xml:space="preserve"> we </w:t>
      </w:r>
      <w:del w:id="125" w:author="Tomas Petricek" w:date="2018-04-05T11:25:00Z">
        <w:r w:rsidRPr="0036575C" w:rsidDel="0036575C">
          <w:delText xml:space="preserve">will </w:delText>
        </w:r>
      </w:del>
      <w:del w:id="126" w:author="Tomas Petricek" w:date="2018-04-05T11:27:00Z">
        <w:r w:rsidRPr="0036575C" w:rsidDel="0036575C">
          <w:delText xml:space="preserve">assess </w:delText>
        </w:r>
      </w:del>
      <w:ins w:id="127" w:author="Tomas Petricek" w:date="2018-04-05T11:27:00Z">
        <w:r w:rsidR="0036575C">
          <w:t xml:space="preserve">use a </w:t>
        </w:r>
      </w:ins>
      <w:del w:id="128" w:author="Tomas Petricek" w:date="2018-04-05T11:27:00Z">
        <w:r w:rsidRPr="0036575C" w:rsidDel="0036575C">
          <w:delText xml:space="preserve">through </w:delText>
        </w:r>
      </w:del>
      <w:r w:rsidRPr="0036575C">
        <w:t xml:space="preserve">self-reported survey </w:t>
      </w:r>
      <w:del w:id="129" w:author="Tomas Petricek" w:date="2018-04-05T11:27:00Z">
        <w:r w:rsidRPr="0036575C" w:rsidDel="0036575C">
          <w:delText xml:space="preserve">questions </w:delText>
        </w:r>
      </w:del>
      <w:ins w:id="130" w:author="Tomas Petricek" w:date="2018-04-05T11:27:00Z">
        <w:r w:rsidR="0036575C">
          <w:t xml:space="preserve">to assess: (i) </w:t>
        </w:r>
      </w:ins>
      <w:r w:rsidRPr="0036575C">
        <w:t xml:space="preserve">how well they retained the information conveyed, </w:t>
      </w:r>
      <w:ins w:id="131" w:author="Tomas Petricek" w:date="2018-04-05T11:27:00Z">
        <w:r w:rsidR="0036575C">
          <w:t xml:space="preserve">(ii) </w:t>
        </w:r>
      </w:ins>
      <w:r w:rsidRPr="0036575C">
        <w:t xml:space="preserve">how engaging they felt the article to be, and </w:t>
      </w:r>
      <w:ins w:id="132" w:author="Tomas Petricek" w:date="2018-04-05T11:27:00Z">
        <w:r w:rsidR="0036575C">
          <w:t xml:space="preserve">(iii) </w:t>
        </w:r>
      </w:ins>
      <w:r w:rsidRPr="0036575C">
        <w:t xml:space="preserve">how likely they would be to share the article more widely. Through these follow-up questions we </w:t>
      </w:r>
      <w:del w:id="133" w:author="Tomas Petricek" w:date="2018-04-05T11:27:00Z">
        <w:r w:rsidRPr="0036575C" w:rsidDel="0036575C">
          <w:delText xml:space="preserve">hope to </w:delText>
        </w:r>
      </w:del>
      <w:r w:rsidRPr="0036575C">
        <w:t xml:space="preserve">ascertain whether authority and </w:t>
      </w:r>
      <w:r w:rsidR="009403F9" w:rsidRPr="0036575C">
        <w:t xml:space="preserve">accessibility are each promoted by </w:t>
      </w:r>
      <w:del w:id="134" w:author="Tomas Petricek" w:date="2018-04-05T11:28:00Z">
        <w:r w:rsidR="009403F9" w:rsidRPr="0036575C" w:rsidDel="0036575C">
          <w:delText xml:space="preserve">our new way </w:delText>
        </w:r>
      </w:del>
      <w:ins w:id="135" w:author="Tomas Petricek" w:date="2018-04-05T11:28:00Z">
        <w:r w:rsidR="0036575C">
          <w:t xml:space="preserve">the “You Guess” methodology </w:t>
        </w:r>
      </w:ins>
      <w:r w:rsidR="009403F9" w:rsidRPr="0036575C">
        <w:t xml:space="preserve">of presenting data. </w:t>
      </w:r>
      <w:r w:rsidRPr="0036575C">
        <w:t xml:space="preserve">The experiment will </w:t>
      </w:r>
      <w:r w:rsidR="009403F9" w:rsidRPr="0036575C">
        <w:t xml:space="preserve">therefore </w:t>
      </w:r>
      <w:r w:rsidRPr="0036575C">
        <w:t xml:space="preserve">offer tentative </w:t>
      </w:r>
      <w:r w:rsidR="009403F9" w:rsidRPr="0036575C">
        <w:t>evidence in relation to the use of novel forms of data presentation and interaction and its impact on how the news is understood and trusted.</w:t>
      </w:r>
    </w:p>
    <w:p w14:paraId="2C945292" w14:textId="03EF4E22" w:rsidR="004950E6" w:rsidRDefault="004950E6" w:rsidP="004950E6">
      <w:pPr>
        <w:pStyle w:val="Heading1"/>
      </w:pPr>
      <w:r>
        <w:t>References</w:t>
      </w:r>
    </w:p>
    <w:p w14:paraId="4B845CC3" w14:textId="7D7E349D" w:rsidR="0036575C" w:rsidRPr="0036575C" w:rsidRDefault="0036575C" w:rsidP="0036575C">
      <w:pPr>
        <w:pStyle w:val="Heading1"/>
        <w:rPr>
          <w:ins w:id="136" w:author="Tomas Petricek" w:date="2018-04-05T11:29:00Z"/>
          <w:rFonts w:ascii="Tinos" w:hAnsi="Tinos"/>
          <w:b w:val="0"/>
        </w:rPr>
      </w:pPr>
      <w:ins w:id="137" w:author="Tomas Petricek" w:date="2018-04-05T11:29:00Z">
        <w:r>
          <w:rPr>
            <w:rFonts w:ascii="Tinos" w:hAnsi="Tinos"/>
            <w:b w:val="0"/>
          </w:rPr>
          <w:t xml:space="preserve">[1] Larry </w:t>
        </w:r>
      </w:ins>
      <w:ins w:id="138" w:author="Tomas Petricek" w:date="2018-04-05T11:30:00Z">
        <w:r>
          <w:rPr>
            <w:rFonts w:ascii="Tinos" w:hAnsi="Tinos"/>
            <w:b w:val="0"/>
          </w:rPr>
          <w:t xml:space="preserve">Buchnan, </w:t>
        </w:r>
        <w:bookmarkStart w:id="139" w:name="_GoBack"/>
        <w:bookmarkEnd w:id="139"/>
        <w:r>
          <w:rPr>
            <w:rFonts w:ascii="Tinos" w:hAnsi="Tinos"/>
            <w:b w:val="0"/>
          </w:rPr>
          <w:t xml:space="preserve">Haeyoun Park and Adam Pearce. </w:t>
        </w:r>
      </w:ins>
      <w:ins w:id="140" w:author="Tomas Petricek" w:date="2018-04-05T11:29:00Z">
        <w:r>
          <w:rPr>
            <w:rFonts w:ascii="Tinos" w:hAnsi="Tinos"/>
            <w:b w:val="0"/>
          </w:rPr>
          <w:t>Y</w:t>
        </w:r>
        <w:r w:rsidRPr="0036575C">
          <w:rPr>
            <w:rFonts w:ascii="Tinos" w:hAnsi="Tinos"/>
            <w:b w:val="0"/>
          </w:rPr>
          <w:t>ou Draw It: What Got Better or</w:t>
        </w:r>
        <w:r>
          <w:rPr>
            <w:rFonts w:ascii="Tinos" w:hAnsi="Tinos"/>
            <w:b w:val="0"/>
          </w:rPr>
          <w:t xml:space="preserve"> </w:t>
        </w:r>
        <w:r w:rsidRPr="0036575C">
          <w:rPr>
            <w:rFonts w:ascii="Tinos" w:hAnsi="Tinos"/>
            <w:b w:val="0"/>
          </w:rPr>
          <w:t>Worse During Obama’s Presidency</w:t>
        </w:r>
      </w:ins>
      <w:ins w:id="141" w:author="Tomas Petricek" w:date="2018-04-05T11:30:00Z">
        <w:r>
          <w:rPr>
            <w:rFonts w:ascii="Tinos" w:hAnsi="Tinos"/>
            <w:b w:val="0"/>
          </w:rPr>
          <w:t xml:space="preserve"> (2017)</w:t>
        </w:r>
      </w:ins>
      <w:ins w:id="142" w:author="Tomas Petricek" w:date="2018-04-05T11:29:00Z">
        <w:r>
          <w:rPr>
            <w:rFonts w:ascii="Tinos" w:hAnsi="Tinos"/>
            <w:b w:val="0"/>
          </w:rPr>
          <w:t>.</w:t>
        </w:r>
      </w:ins>
      <w:ins w:id="143" w:author="Tomas Petricek" w:date="2018-04-05T11:30:00Z">
        <w:r>
          <w:rPr>
            <w:rFonts w:ascii="Tinos" w:hAnsi="Tinos"/>
            <w:b w:val="0"/>
          </w:rPr>
          <w:t xml:space="preserve"> Last accessed 5 April 2018. Available online at:</w:t>
        </w:r>
      </w:ins>
    </w:p>
    <w:p w14:paraId="5CB17547" w14:textId="5968CA39" w:rsidR="0036575C" w:rsidRPr="004950E6" w:rsidRDefault="004950E6" w:rsidP="0036575C">
      <w:del w:id="144" w:author="Tomas Petricek" w:date="2018-04-05T11:29:00Z">
        <w:r w:rsidDel="0036575C">
          <w:delText>aaa</w:delText>
        </w:r>
      </w:del>
      <w:ins w:id="145" w:author="Tomas Petricek" w:date="2018-04-05T11:31:00Z">
        <w:r w:rsidR="0036575C">
          <w:fldChar w:fldCharType="begin"/>
        </w:r>
        <w:r w:rsidR="0036575C">
          <w:instrText xml:space="preserve"> HYPERLINK "</w:instrText>
        </w:r>
      </w:ins>
      <w:ins w:id="146" w:author="Tomas Petricek" w:date="2018-04-05T11:29:00Z">
        <w:r w:rsidR="0036575C" w:rsidRPr="0036575C">
          <w:instrText>https://www.nytimes.com/interactive/2017/01/15/us/politics/you-draw-obama-legacy.html</w:instrText>
        </w:r>
      </w:ins>
      <w:ins w:id="147" w:author="Tomas Petricek" w:date="2018-04-05T11:31:00Z">
        <w:r w:rsidR="0036575C">
          <w:instrText xml:space="preserve">" </w:instrText>
        </w:r>
        <w:r w:rsidR="0036575C">
          <w:fldChar w:fldCharType="separate"/>
        </w:r>
      </w:ins>
      <w:ins w:id="148" w:author="Tomas Petricek" w:date="2018-04-05T11:29:00Z">
        <w:r w:rsidR="0036575C" w:rsidRPr="00415B3B">
          <w:rPr>
            <w:rStyle w:val="Hyperlink"/>
          </w:rPr>
          <w:t>https://www.nytimes.com/interactive/2017/01/15/us/politics/you-draw-obama-legacy.html</w:t>
        </w:r>
      </w:ins>
      <w:ins w:id="149" w:author="Tomas Petricek" w:date="2018-04-05T11:31:00Z">
        <w:r w:rsidR="0036575C">
          <w:fldChar w:fldCharType="end"/>
        </w:r>
        <w:r w:rsidR="0036575C">
          <w:t xml:space="preserve"> </w:t>
        </w:r>
      </w:ins>
    </w:p>
    <w:p w14:paraId="5A22F8DC" w14:textId="3758B4C8" w:rsidR="004950E6" w:rsidRPr="004950E6" w:rsidDel="00A56FB3" w:rsidRDefault="004950E6" w:rsidP="004950E6">
      <w:pPr>
        <w:rPr>
          <w:del w:id="150" w:author="Tomas Petricek" w:date="2018-04-05T11:44:00Z"/>
        </w:rPr>
      </w:pPr>
    </w:p>
    <w:p w14:paraId="33BF9B96" w14:textId="0F52BB1E" w:rsidR="00FC7AAF" w:rsidDel="00A56FB3" w:rsidRDefault="00FC7AAF" w:rsidP="00FC7AAF">
      <w:pPr>
        <w:pStyle w:val="Abstracttext"/>
        <w:rPr>
          <w:del w:id="151" w:author="Tomas Petricek" w:date="2018-04-05T11:44:00Z"/>
        </w:rPr>
      </w:pPr>
      <w:del w:id="152" w:author="Tomas Petricek" w:date="2018-04-05T11:44:00Z">
        <w:r w:rsidDel="00A56FB3">
          <w:delText xml:space="preserve"> </w:delText>
        </w:r>
      </w:del>
    </w:p>
    <w:p w14:paraId="6EA06412" w14:textId="73E12D6F" w:rsidR="00FC7AAF" w:rsidRDefault="00FC7AAF" w:rsidP="00A56FB3">
      <w:pPr>
        <w:pStyle w:val="Abstracttext"/>
        <w:pPrChange w:id="153" w:author="Tomas Petricek" w:date="2018-04-05T11:44:00Z">
          <w:pPr>
            <w:overflowPunct/>
            <w:autoSpaceDE/>
            <w:autoSpaceDN/>
            <w:adjustRightInd/>
            <w:spacing w:after="0"/>
            <w:jc w:val="left"/>
            <w:textAlignment w:val="auto"/>
          </w:pPr>
        </w:pPrChange>
      </w:pPr>
      <w:del w:id="154" w:author="Tomas Petricek" w:date="2018-04-05T11:44:00Z">
        <w:r w:rsidDel="00A56FB3">
          <w:br w:type="page"/>
        </w:r>
      </w:del>
    </w:p>
    <w:p w14:paraId="2C7C4F22" w14:textId="3A2B8BF2" w:rsidR="00FC7AAF" w:rsidDel="00A56FB3" w:rsidRDefault="00FC7AAF" w:rsidP="00FC7AAF">
      <w:pPr>
        <w:pStyle w:val="Abstracttext"/>
        <w:rPr>
          <w:del w:id="155" w:author="Tomas Petricek" w:date="2018-04-05T11:44:00Z"/>
        </w:rPr>
      </w:pPr>
      <w:del w:id="156" w:author="Tomas Petricek" w:date="2018-04-05T11:44:00Z">
        <w:r w:rsidDel="00A56FB3">
          <w:delText>[OLD CONTENT]</w:delText>
        </w:r>
      </w:del>
    </w:p>
    <w:p w14:paraId="3BC785C2" w14:textId="1157DA47" w:rsidR="00FC7AAF" w:rsidDel="00A56FB3" w:rsidRDefault="00FC7AAF" w:rsidP="00CD3D69">
      <w:pPr>
        <w:pStyle w:val="Abstracttext"/>
        <w:rPr>
          <w:del w:id="157" w:author="Tomas Petricek" w:date="2018-04-05T11:44:00Z"/>
        </w:rPr>
      </w:pPr>
      <w:del w:id="158" w:author="Tomas Petricek" w:date="2018-04-05T11:44:00Z">
        <w:r w:rsidRPr="00FE4D8F" w:rsidDel="00A56FB3">
          <w:delText>Read</w:delText>
        </w:r>
        <w:r w:rsidDel="00A56FB3">
          <w:delText>/W</w:delText>
        </w:r>
        <w:r w:rsidRPr="00FE4D8F" w:rsidDel="00A56FB3">
          <w:delText xml:space="preserve">rite </w:delText>
        </w:r>
        <w:r w:rsidDel="00A56FB3">
          <w:delText>N</w:delText>
        </w:r>
        <w:r w:rsidRPr="00FE4D8F" w:rsidDel="00A56FB3">
          <w:delText xml:space="preserve">ews: Increasing media </w:delText>
        </w:r>
        <w:r w:rsidDel="00A56FB3">
          <w:delText xml:space="preserve">trust and understanding </w:delText>
        </w:r>
        <w:r w:rsidRPr="00FE4D8F" w:rsidDel="00A56FB3">
          <w:delText xml:space="preserve">through data </w:delText>
        </w:r>
        <w:r w:rsidDel="00A56FB3">
          <w:delText>journalism</w:delText>
        </w:r>
      </w:del>
    </w:p>
    <w:p w14:paraId="082100FA" w14:textId="725D8D50" w:rsidR="00FC7AAF" w:rsidDel="00A56FB3" w:rsidRDefault="00FC7AAF" w:rsidP="00CD3D69">
      <w:pPr>
        <w:pStyle w:val="Abstracttext"/>
        <w:rPr>
          <w:del w:id="159" w:author="Tomas Petricek" w:date="2018-04-05T11:44:00Z"/>
        </w:rPr>
      </w:pPr>
    </w:p>
    <w:p w14:paraId="1F66DDE8" w14:textId="477CA9B6" w:rsidR="008144DE" w:rsidDel="00A56FB3" w:rsidRDefault="00B74691" w:rsidP="00CD3D69">
      <w:pPr>
        <w:pStyle w:val="Abstracttext"/>
        <w:rPr>
          <w:del w:id="160" w:author="Tomas Petricek" w:date="2018-04-05T11:44:00Z"/>
        </w:rPr>
      </w:pPr>
      <w:del w:id="161" w:author="Tomas Petricek" w:date="2018-04-05T11:44:00Z">
        <w:r w:rsidDel="00A56FB3">
          <w:delText xml:space="preserve">Open </w:delText>
        </w:r>
        <w:r w:rsidR="008144DE" w:rsidDel="00A56FB3">
          <w:delText xml:space="preserve">data and the digital delivery of news have powered the rise of data journalism, enabling skilled reporters to present </w:delText>
        </w:r>
        <w:r w:rsidDel="00A56FB3">
          <w:delText xml:space="preserve">rich </w:delText>
        </w:r>
        <w:r w:rsidR="008144DE" w:rsidDel="00A56FB3">
          <w:delText>information in compelling ways.</w:delText>
        </w:r>
        <w:r w:rsidR="005E6061" w:rsidDel="00A56FB3">
          <w:delText xml:space="preserve"> Yet</w:delText>
        </w:r>
        <w:r w:rsidR="008144DE" w:rsidDel="00A56FB3">
          <w:delText xml:space="preserve"> public trust in the media is at historic lo</w:delText>
        </w:r>
        <w:r w:rsidR="00A55455" w:rsidDel="00A56FB3">
          <w:delText xml:space="preserve">ws in many developed countries, at a time when echo chambers, propagandist bots and fake news </w:delText>
        </w:r>
        <w:r w:rsidR="00FA5386" w:rsidDel="00A56FB3">
          <w:delText xml:space="preserve">are </w:delText>
        </w:r>
        <w:r w:rsidR="00A55455" w:rsidDel="00A56FB3">
          <w:delText xml:space="preserve">on the rise. </w:delText>
        </w:r>
        <w:r w:rsidR="00A55455" w:rsidRPr="00A55455" w:rsidDel="00A56FB3">
          <w:delText>This presents a curious paradox: trust in the news media has declined even as access</w:delText>
        </w:r>
        <w:r w:rsidR="00A55455" w:rsidDel="00A56FB3">
          <w:delText xml:space="preserve"> to information has increased. </w:delText>
        </w:r>
        <w:r w:rsidR="006F2EE8" w:rsidDel="00A56FB3">
          <w:delText xml:space="preserve">In our paper we explore this paradox, and observe </w:delText>
        </w:r>
        <w:r w:rsidR="006F2EE8" w:rsidRPr="006F2EE8" w:rsidDel="00A56FB3">
          <w:delText xml:space="preserve">that </w:delText>
        </w:r>
        <w:r w:rsidR="006F2EE8" w:rsidRPr="00B74691" w:rsidDel="00A56FB3">
          <w:rPr>
            <w:i/>
          </w:rPr>
          <w:delText>authority</w:delText>
        </w:r>
        <w:r w:rsidR="006F2EE8" w:rsidRPr="006F2EE8" w:rsidDel="00A56FB3">
          <w:delText xml:space="preserve"> and </w:delText>
        </w:r>
        <w:r w:rsidR="006F2EE8" w:rsidRPr="00B74691" w:rsidDel="00A56FB3">
          <w:rPr>
            <w:i/>
          </w:rPr>
          <w:delText>accessibility</w:delText>
        </w:r>
        <w:r w:rsidR="006F2EE8" w:rsidRPr="006F2EE8" w:rsidDel="00A56FB3">
          <w:delText xml:space="preserve"> tend to be negatively correlated: news that is authoritative isn’t always accessible, and news that is accessible isn’t typically authoritative.</w:delText>
        </w:r>
      </w:del>
    </w:p>
    <w:p w14:paraId="6F3AE365" w14:textId="4B7DB50D" w:rsidR="009D1F36" w:rsidDel="00A56FB3" w:rsidRDefault="00A93054">
      <w:pPr>
        <w:pStyle w:val="Abstracttext"/>
        <w:rPr>
          <w:del w:id="162" w:author="Tomas Petricek" w:date="2018-04-05T11:44:00Z"/>
        </w:rPr>
      </w:pPr>
      <w:del w:id="163" w:author="Tomas Petricek" w:date="2018-04-05T11:44:00Z">
        <w:r w:rsidDel="00A56FB3">
          <w:delText>W</w:delText>
        </w:r>
        <w:r w:rsidR="00C23207" w:rsidDel="00A56FB3">
          <w:delText xml:space="preserve">e </w:delText>
        </w:r>
        <w:r w:rsidR="00196F44" w:rsidDel="00A56FB3">
          <w:delText xml:space="preserve">introduce </w:delText>
        </w:r>
        <w:r w:rsidR="00252D43" w:rsidDel="00A56FB3">
          <w:delText xml:space="preserve">a </w:delText>
        </w:r>
        <w:r w:rsidR="00FA5386" w:rsidDel="00A56FB3">
          <w:delText xml:space="preserve">method </w:delText>
        </w:r>
        <w:r w:rsidR="00C23207" w:rsidDel="00A56FB3">
          <w:delText xml:space="preserve">of presenting journalistic data analysis </w:delText>
        </w:r>
        <w:r w:rsidDel="00A56FB3">
          <w:delText xml:space="preserve">that </w:delText>
        </w:r>
        <w:r w:rsidR="00196F44" w:rsidDel="00A56FB3">
          <w:delText>promote</w:delText>
        </w:r>
        <w:r w:rsidDel="00A56FB3">
          <w:delText>s</w:delText>
        </w:r>
        <w:r w:rsidR="00196F44" w:rsidDel="00A56FB3">
          <w:delText xml:space="preserve"> both authority and accessibi</w:delText>
        </w:r>
        <w:r w:rsidDel="00A56FB3">
          <w:softHyphen/>
        </w:r>
        <w:r w:rsidR="00196F44" w:rsidDel="00A56FB3">
          <w:delText xml:space="preserve">lity, </w:delText>
        </w:r>
        <w:r w:rsidR="00C23207" w:rsidDel="00A56FB3">
          <w:delText xml:space="preserve">and argue that </w:delText>
        </w:r>
        <w:r w:rsidDel="00A56FB3">
          <w:delText xml:space="preserve">this has </w:delText>
        </w:r>
        <w:r w:rsidR="00C23207" w:rsidDel="00A56FB3">
          <w:delText xml:space="preserve">the potential to reverse </w:delText>
        </w:r>
        <w:r w:rsidDel="00A56FB3">
          <w:delText xml:space="preserve">declining trust in </w:delText>
        </w:r>
        <w:r w:rsidR="00FA5386" w:rsidDel="00A56FB3">
          <w:delText>the news</w:delText>
        </w:r>
        <w:r w:rsidR="00C23207" w:rsidDel="00A56FB3">
          <w:delText>. Our approach is based on two principles</w:delText>
        </w:r>
        <w:r w:rsidDel="00A56FB3">
          <w:delText xml:space="preserve">: (i) </w:delText>
        </w:r>
        <w:r w:rsidR="005E6061" w:rsidDel="00A56FB3">
          <w:delText xml:space="preserve">readers </w:delText>
        </w:r>
        <w:r w:rsidR="00EC68F8" w:rsidDel="00A56FB3">
          <w:delText xml:space="preserve">should be encouraged to </w:delText>
        </w:r>
        <w:r w:rsidR="005E6061" w:rsidDel="00A56FB3">
          <w:delText>question</w:delText>
        </w:r>
        <w:r w:rsidR="00C23207" w:rsidDel="00A56FB3">
          <w:delText xml:space="preserve"> their assumptions about </w:delText>
        </w:r>
        <w:r w:rsidR="005E6061" w:rsidDel="00A56FB3">
          <w:delText xml:space="preserve">the data </w:delText>
        </w:r>
        <w:r w:rsidDel="00A56FB3">
          <w:delText xml:space="preserve">and (ii) </w:delText>
        </w:r>
        <w:r w:rsidR="00C23207" w:rsidDel="00A56FB3">
          <w:delText xml:space="preserve">the analysis </w:delText>
        </w:r>
        <w:r w:rsidR="00EC68F8" w:rsidDel="00A56FB3">
          <w:delText xml:space="preserve">should </w:delText>
        </w:r>
        <w:r w:rsidR="00C23207" w:rsidDel="00A56FB3">
          <w:delText>be transparent</w:delText>
        </w:r>
        <w:r w:rsidR="005E6061" w:rsidDel="00A56FB3">
          <w:delText xml:space="preserve">, enabling </w:delText>
        </w:r>
        <w:r w:rsidR="00C23207" w:rsidDel="00A56FB3">
          <w:delText xml:space="preserve">the reader to </w:delText>
        </w:r>
        <w:r w:rsidR="005E6061" w:rsidDel="00A56FB3">
          <w:delText xml:space="preserve">ascertain </w:delText>
        </w:r>
        <w:r w:rsidR="00C23207" w:rsidDel="00A56FB3">
          <w:delText xml:space="preserve">the provenance of data and </w:delText>
        </w:r>
        <w:r w:rsidR="00841839" w:rsidDel="00A56FB3">
          <w:delText xml:space="preserve">the </w:delText>
        </w:r>
        <w:r w:rsidR="005E6061" w:rsidDel="00A56FB3">
          <w:delText xml:space="preserve">accuracy </w:delText>
        </w:r>
        <w:r w:rsidR="00C23207" w:rsidDel="00A56FB3">
          <w:delText>of the analysis.</w:delText>
        </w:r>
        <w:r w:rsidR="005E6061" w:rsidDel="00A56FB3">
          <w:delText xml:space="preserve"> </w:delText>
        </w:r>
        <w:r w:rsidR="000B6599" w:rsidDel="00A56FB3">
          <w:delText xml:space="preserve">In other words, our approach shifts the news from a Read-Only to a Read/Write culture (Lessig, 2008). </w:delText>
        </w:r>
        <w:r w:rsidR="00234914" w:rsidDel="00A56FB3">
          <w:delText xml:space="preserve"> </w:delText>
        </w:r>
      </w:del>
    </w:p>
    <w:p w14:paraId="6FD545C2" w14:textId="48F239A3" w:rsidR="00CD3D69" w:rsidDel="00A56FB3" w:rsidRDefault="009D1F36" w:rsidP="00CD3D69">
      <w:pPr>
        <w:pStyle w:val="Heading1"/>
        <w:rPr>
          <w:del w:id="164" w:author="Tomas Petricek" w:date="2018-04-05T11:44:00Z"/>
        </w:rPr>
      </w:pPr>
      <w:del w:id="165" w:author="Tomas Petricek" w:date="2018-04-05T11:44:00Z">
        <w:r w:rsidDel="00A56FB3">
          <w:delText xml:space="preserve">1. </w:delText>
        </w:r>
        <w:r w:rsidR="00B27D8F" w:rsidDel="00A56FB3">
          <w:delText>Visualizations that encourage critical thinking</w:delText>
        </w:r>
      </w:del>
    </w:p>
    <w:p w14:paraId="15FD9781" w14:textId="31BFA3D9" w:rsidR="009D1F36" w:rsidDel="00A56FB3" w:rsidRDefault="007018F0" w:rsidP="002E30B4">
      <w:pPr>
        <w:rPr>
          <w:del w:id="166" w:author="Tomas Petricek" w:date="2018-04-05T11:44:00Z"/>
        </w:rPr>
      </w:pPr>
      <w:del w:id="167" w:author="Tomas Petricek" w:date="2018-04-05T11:44:00Z">
        <w:r w:rsidDel="00A56FB3">
          <w:delText xml:space="preserve">The first way of encouraging critical thinking about data has been </w:delText>
        </w:r>
        <w:r w:rsidR="005E6061" w:rsidDel="00A56FB3">
          <w:delText xml:space="preserve">trialled </w:delText>
        </w:r>
        <w:r w:rsidDel="00A56FB3">
          <w:delText xml:space="preserve">by newsrooms such as the New York Times. </w:delText>
        </w:r>
        <w:r w:rsidR="00866B5B" w:rsidDel="00A56FB3">
          <w:delText xml:space="preserve">The </w:delText>
        </w:r>
        <w:r w:rsidR="00DF2000" w:rsidDel="00A56FB3">
          <w:delText>“</w:delText>
        </w:r>
        <w:r w:rsidR="00EC68F8" w:rsidDel="00A56FB3">
          <w:delText>guess-first</w:delText>
        </w:r>
        <w:r w:rsidR="00A93054" w:rsidDel="00A56FB3">
          <w:delText>”</w:delText>
        </w:r>
        <w:r w:rsidR="00DF2000" w:rsidDel="00A56FB3">
          <w:delText xml:space="preserve"> </w:delText>
        </w:r>
        <w:r w:rsidR="00EC68F8" w:rsidDel="00A56FB3">
          <w:delText>interface prompts</w:delText>
        </w:r>
        <w:r w:rsidR="00866B5B" w:rsidDel="00A56FB3">
          <w:delText xml:space="preserve"> the reader </w:delText>
        </w:r>
        <w:r w:rsidDel="00A56FB3">
          <w:delText xml:space="preserve">to </w:delText>
        </w:r>
        <w:r w:rsidR="00EC68F8" w:rsidDel="00A56FB3">
          <w:delText xml:space="preserve">provide an estimate </w:delText>
        </w:r>
        <w:r w:rsidR="00B27D8F" w:rsidDel="00A56FB3">
          <w:delText xml:space="preserve">before </w:delText>
        </w:r>
        <w:r w:rsidR="00A93054" w:rsidDel="00A56FB3">
          <w:delText xml:space="preserve">showing </w:delText>
        </w:r>
        <w:r w:rsidR="00B27D8F" w:rsidDel="00A56FB3">
          <w:delText xml:space="preserve">the actual </w:delText>
        </w:r>
        <w:r w:rsidR="00866B5B" w:rsidDel="00A56FB3">
          <w:delText>data</w:delText>
        </w:r>
        <w:r w:rsidR="00EC68F8" w:rsidDel="00A56FB3">
          <w:delText xml:space="preserve">: this could be </w:delText>
        </w:r>
        <w:r w:rsidR="00B27D8F" w:rsidDel="00A56FB3">
          <w:delText xml:space="preserve">completing </w:delText>
        </w:r>
        <w:r w:rsidR="006B40C2" w:rsidDel="00A56FB3">
          <w:delText xml:space="preserve">a </w:delText>
        </w:r>
        <w:r w:rsidR="00B27D8F" w:rsidDel="00A56FB3">
          <w:delText>time series</w:delText>
        </w:r>
        <w:r w:rsidR="00D12BCD" w:rsidDel="00A56FB3">
          <w:delText xml:space="preserve"> (Buchanan et al., 2017)</w:delText>
        </w:r>
        <w:r w:rsidR="006B40C2" w:rsidDel="00A56FB3">
          <w:delText xml:space="preserve"> or guessing a number</w:delText>
        </w:r>
        <w:r w:rsidR="00D12BCD" w:rsidDel="00A56FB3">
          <w:delText xml:space="preserve"> (ONS, 2017)</w:delText>
        </w:r>
        <w:r w:rsidR="006B40C2" w:rsidDel="00A56FB3">
          <w:delText xml:space="preserve">. We develop and evaluate a number of interactive </w:delText>
        </w:r>
        <w:r w:rsidR="00866B5B" w:rsidDel="00A56FB3">
          <w:delText>“</w:delText>
        </w:r>
        <w:r w:rsidR="00EC68F8" w:rsidDel="00A56FB3">
          <w:delText>guess-first</w:delText>
        </w:r>
        <w:r w:rsidR="00866B5B" w:rsidDel="00A56FB3">
          <w:delText xml:space="preserve">” </w:delText>
        </w:r>
        <w:r w:rsidR="006B40C2" w:rsidDel="00A56FB3">
          <w:delText>visualizations</w:delText>
        </w:r>
        <w:r w:rsidR="00866B5B" w:rsidDel="00A56FB3">
          <w:delText xml:space="preserve"> such as the one shown in</w:delText>
        </w:r>
        <w:r w:rsidR="006B40C2" w:rsidDel="00A56FB3">
          <w:delText xml:space="preserve"> Figure 1</w:delText>
        </w:r>
        <w:r w:rsidR="00B27D8F" w:rsidDel="00A56FB3">
          <w:delText>. This way of presenting data</w:delText>
        </w:r>
        <w:r w:rsidR="006B40C2" w:rsidDel="00A56FB3">
          <w:delText xml:space="preserve"> </w:delText>
        </w:r>
        <w:r w:rsidR="00B27D8F" w:rsidDel="00A56FB3">
          <w:delText>encourage</w:delText>
        </w:r>
        <w:r w:rsidR="00EC68F8" w:rsidDel="00A56FB3">
          <w:delText>s</w:delText>
        </w:r>
        <w:r w:rsidR="00B27D8F" w:rsidDel="00A56FB3">
          <w:delText xml:space="preserve"> an active approach</w:delText>
        </w:r>
        <w:r w:rsidR="00D12BCD" w:rsidDel="00A56FB3">
          <w:delText>:</w:delText>
        </w:r>
        <w:r w:rsidR="00B27D8F" w:rsidDel="00A56FB3">
          <w:delText xml:space="preserve"> readers need to make their assumptions about the topic explicit, before they are confronted with the </w:delText>
        </w:r>
        <w:r w:rsidR="005E6061" w:rsidDel="00A56FB3">
          <w:delText xml:space="preserve">accurate </w:delText>
        </w:r>
        <w:r w:rsidR="00B27D8F" w:rsidDel="00A56FB3">
          <w:delText>data.</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018F0" w:rsidDel="00A56FB3" w14:paraId="791DBA2C" w14:textId="3CAAEDAA" w:rsidTr="00D80F81">
        <w:trPr>
          <w:del w:id="168" w:author="Tomas Petricek" w:date="2018-04-05T11:44:00Z"/>
        </w:trPr>
        <w:tc>
          <w:tcPr>
            <w:tcW w:w="4508" w:type="dxa"/>
          </w:tcPr>
          <w:p w14:paraId="430EDE53" w14:textId="3E732177" w:rsidR="00D80F81" w:rsidDel="00A56FB3" w:rsidRDefault="007018F0" w:rsidP="004179B1">
            <w:pPr>
              <w:pStyle w:val="Abstracttext"/>
              <w:rPr>
                <w:del w:id="169" w:author="Tomas Petricek" w:date="2018-04-05T11:44:00Z"/>
              </w:rPr>
            </w:pPr>
            <w:del w:id="170" w:author="Tomas Petricek" w:date="2018-04-05T11:44:00Z">
              <w:r w:rsidDel="00A56FB3">
                <w:rPr>
                  <w:noProof/>
                </w:rPr>
                <w:drawing>
                  <wp:inline distT="0" distB="0" distL="0" distR="0" wp14:anchorId="58E9EC3B" wp14:editId="27A6B95F">
                    <wp:extent cx="2271623" cy="2271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3133" cy="2283133"/>
                            </a:xfrm>
                            <a:prstGeom prst="rect">
                              <a:avLst/>
                            </a:prstGeom>
                          </pic:spPr>
                        </pic:pic>
                      </a:graphicData>
                    </a:graphic>
                  </wp:inline>
                </w:drawing>
              </w:r>
            </w:del>
          </w:p>
        </w:tc>
        <w:tc>
          <w:tcPr>
            <w:tcW w:w="4509" w:type="dxa"/>
          </w:tcPr>
          <w:p w14:paraId="2C73FF81" w14:textId="150D5CB9" w:rsidR="00D80F81" w:rsidDel="00A56FB3" w:rsidRDefault="007018F0" w:rsidP="004179B1">
            <w:pPr>
              <w:pStyle w:val="Abstracttext"/>
              <w:rPr>
                <w:del w:id="171" w:author="Tomas Petricek" w:date="2018-04-05T11:44:00Z"/>
              </w:rPr>
            </w:pPr>
            <w:del w:id="172" w:author="Tomas Petricek" w:date="2018-04-05T11:44:00Z">
              <w:r w:rsidDel="00A56FB3">
                <w:rPr>
                  <w:noProof/>
                </w:rPr>
                <w:drawing>
                  <wp:inline distT="0" distB="0" distL="0" distR="0" wp14:anchorId="04B16A93" wp14:editId="256AA4A0">
                    <wp:extent cx="2228035" cy="2260121"/>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6020" cy="2288509"/>
                            </a:xfrm>
                            <a:prstGeom prst="rect">
                              <a:avLst/>
                            </a:prstGeom>
                          </pic:spPr>
                        </pic:pic>
                      </a:graphicData>
                    </a:graphic>
                  </wp:inline>
                </w:drawing>
              </w:r>
            </w:del>
          </w:p>
        </w:tc>
      </w:tr>
    </w:tbl>
    <w:p w14:paraId="13C222C0" w14:textId="647240D1" w:rsidR="008F7DE3" w:rsidDel="00A56FB3" w:rsidRDefault="005C4E1B" w:rsidP="005C4E1B">
      <w:pPr>
        <w:pStyle w:val="Caption"/>
        <w:rPr>
          <w:del w:id="173" w:author="Tomas Petricek" w:date="2018-04-05T11:44:00Z"/>
        </w:rPr>
      </w:pPr>
      <w:del w:id="174" w:author="Tomas Petricek" w:date="2018-04-05T11:44:00Z">
        <w:r w:rsidRPr="005C4E1B" w:rsidDel="00A56FB3">
          <w:rPr>
            <w:b/>
          </w:rPr>
          <w:delText>Figure 1.</w:delText>
        </w:r>
        <w:r w:rsidDel="00A56FB3">
          <w:delText xml:space="preserve"> </w:delText>
        </w:r>
        <w:r w:rsidR="00B27D8F" w:rsidDel="00A56FB3">
          <w:delText>The visualization presents the breakout of the UK government expenditure. Readers are first asked to make a guess by dragging the bars (left), before they are presented with the actual data (right).</w:delText>
        </w:r>
      </w:del>
    </w:p>
    <w:p w14:paraId="23C37067" w14:textId="444FDDA8" w:rsidR="007018F0" w:rsidDel="00A56FB3" w:rsidRDefault="009D1F36" w:rsidP="007018F0">
      <w:pPr>
        <w:pStyle w:val="Heading1"/>
        <w:rPr>
          <w:del w:id="175" w:author="Tomas Petricek" w:date="2018-04-05T11:44:00Z"/>
        </w:rPr>
      </w:pPr>
      <w:del w:id="176" w:author="Tomas Petricek" w:date="2018-04-05T11:44:00Z">
        <w:r w:rsidDel="00A56FB3">
          <w:delText xml:space="preserve">2. </w:delText>
        </w:r>
        <w:r w:rsidR="00B27D8F" w:rsidDel="00A56FB3">
          <w:delText>Reports that encourage verifying data provenance</w:delText>
        </w:r>
      </w:del>
    </w:p>
    <w:p w14:paraId="0FD9951F" w14:textId="05CD1EFE" w:rsidR="00B27D8F" w:rsidDel="00A56FB3" w:rsidRDefault="00EC68F8">
      <w:pPr>
        <w:rPr>
          <w:del w:id="177" w:author="Tomas Petricek" w:date="2018-04-05T11:44:00Z"/>
        </w:rPr>
      </w:pPr>
      <w:del w:id="178" w:author="Tomas Petricek" w:date="2018-04-05T11:44:00Z">
        <w:r w:rsidDel="00A56FB3">
          <w:delText>The v</w:delText>
        </w:r>
        <w:r w:rsidR="00974546" w:rsidDel="00A56FB3">
          <w:delText xml:space="preserve">isualizations discussed in the previous section </w:delText>
        </w:r>
        <w:r w:rsidR="005E6061" w:rsidDel="00A56FB3">
          <w:delText xml:space="preserve">encourage readers to reflect on their own </w:delText>
        </w:r>
        <w:r w:rsidR="00974546" w:rsidDel="00A56FB3">
          <w:delText>predispo</w:delText>
        </w:r>
        <w:r w:rsidR="00974546" w:rsidDel="00A56FB3">
          <w:softHyphen/>
          <w:delText xml:space="preserve">sitions and </w:delText>
        </w:r>
        <w:r w:rsidR="005E6061" w:rsidDel="00A56FB3">
          <w:delText>biases</w:delText>
        </w:r>
        <w:r w:rsidDel="00A56FB3">
          <w:delText>, as a way</w:delText>
        </w:r>
        <w:r w:rsidR="005E6061" w:rsidDel="00A56FB3">
          <w:delText xml:space="preserve"> to improve understanding</w:delText>
        </w:r>
        <w:r w:rsidR="00974546" w:rsidDel="00A56FB3">
          <w:delText xml:space="preserve">. </w:delText>
        </w:r>
        <w:r w:rsidR="00841839" w:rsidDel="00A56FB3">
          <w:delText>O</w:delText>
        </w:r>
        <w:r w:rsidDel="00A56FB3">
          <w:delText>ther</w:delText>
        </w:r>
        <w:r w:rsidR="00866B5B" w:rsidDel="00A56FB3">
          <w:delText xml:space="preserve"> forms of </w:delText>
        </w:r>
        <w:r w:rsidR="00974546" w:rsidDel="00A56FB3">
          <w:delText xml:space="preserve">active reading </w:delText>
        </w:r>
        <w:r w:rsidR="00866B5B" w:rsidDel="00A56FB3">
          <w:delText xml:space="preserve">could similarly </w:delText>
        </w:r>
        <w:r w:rsidR="00974546" w:rsidDel="00A56FB3">
          <w:delText>enhance trust</w:delText>
        </w:r>
        <w:r w:rsidR="00841839" w:rsidDel="00A56FB3">
          <w:delText>,</w:delText>
        </w:r>
        <w:r w:rsidR="00974546" w:rsidDel="00A56FB3">
          <w:delText xml:space="preserve"> </w:delText>
        </w:r>
        <w:r w:rsidR="00841839" w:rsidDel="00A56FB3">
          <w:delText xml:space="preserve">by being </w:delText>
        </w:r>
        <w:r w:rsidR="00A25DBB" w:rsidDel="00A56FB3">
          <w:delText>transparen</w:delText>
        </w:r>
        <w:r w:rsidR="00841839" w:rsidDel="00A56FB3">
          <w:delText>t with users</w:delText>
        </w:r>
        <w:r w:rsidR="00A25DBB" w:rsidDel="00A56FB3">
          <w:delText xml:space="preserve"> about the provenance and analysis of the data.</w:delText>
        </w:r>
      </w:del>
    </w:p>
    <w:p w14:paraId="1A19EB3C" w14:textId="1449A778" w:rsidR="008E13F7" w:rsidRPr="00B27D8F" w:rsidDel="00A56FB3" w:rsidRDefault="007251F9">
      <w:pPr>
        <w:rPr>
          <w:del w:id="179" w:author="Tomas Petricek" w:date="2018-04-05T11:44:00Z"/>
        </w:rPr>
      </w:pPr>
      <w:del w:id="180" w:author="Tomas Petricek" w:date="2018-04-05T11:44:00Z">
        <w:r w:rsidDel="00A56FB3">
          <w:delText xml:space="preserve">To make </w:delText>
        </w:r>
        <w:r w:rsidR="00841839" w:rsidDel="00A56FB3">
          <w:delText xml:space="preserve">transparent </w:delText>
        </w:r>
        <w:r w:rsidR="00841839" w:rsidRPr="00841839" w:rsidDel="00A56FB3">
          <w:delText>the provenance of data and the accuracy of analysis</w:delText>
        </w:r>
        <w:r w:rsidR="00841839" w:rsidDel="00A56FB3">
          <w:delText>,</w:delText>
        </w:r>
        <w:r w:rsidR="00841839" w:rsidRPr="00841839" w:rsidDel="00A56FB3">
          <w:delText xml:space="preserve"> </w:delText>
        </w:r>
        <w:r w:rsidR="00841839" w:rsidDel="00A56FB3">
          <w:delText xml:space="preserve">data </w:delText>
        </w:r>
        <w:r w:rsidDel="00A56FB3">
          <w:delText>visualization</w:delText>
        </w:r>
        <w:r w:rsidR="00841839" w:rsidDel="00A56FB3">
          <w:delText>s</w:delText>
        </w:r>
        <w:r w:rsidDel="00A56FB3">
          <w:delText xml:space="preserve"> </w:delText>
        </w:r>
        <w:r w:rsidR="00B1281C" w:rsidDel="00A56FB3">
          <w:delText>must be</w:delText>
        </w:r>
        <w:r w:rsidDel="00A56FB3">
          <w:delText xml:space="preserve"> </w:delText>
        </w:r>
        <w:r w:rsidR="008E13F7" w:rsidDel="00A56FB3">
          <w:delText xml:space="preserve">backed by a reproducible script that accesses data from </w:delText>
        </w:r>
        <w:r w:rsidDel="00A56FB3">
          <w:delText>a</w:delText>
        </w:r>
        <w:r w:rsidR="00841839" w:rsidDel="00A56FB3">
          <w:delText xml:space="preserve">n </w:delText>
        </w:r>
        <w:r w:rsidR="002C2DF5" w:rsidDel="00A56FB3">
          <w:delText>authoritative</w:delText>
        </w:r>
        <w:r w:rsidR="00841839" w:rsidDel="00A56FB3">
          <w:delText xml:space="preserve"> </w:delText>
        </w:r>
        <w:r w:rsidDel="00A56FB3">
          <w:delText>primary</w:delText>
        </w:r>
        <w:r w:rsidR="008E13F7" w:rsidDel="00A56FB3">
          <w:delText xml:space="preserve"> source. We explore </w:delText>
        </w:r>
        <w:r w:rsidDel="00A56FB3">
          <w:delText xml:space="preserve">accessible </w:delText>
        </w:r>
        <w:r w:rsidR="008E13F7" w:rsidDel="00A56FB3">
          <w:delText xml:space="preserve">ways of presenting </w:delText>
        </w:r>
        <w:r w:rsidDel="00A56FB3">
          <w:delText xml:space="preserve">such </w:delText>
        </w:r>
        <w:r w:rsidR="008E13F7" w:rsidDel="00A56FB3">
          <w:delText>script</w:delText>
        </w:r>
        <w:r w:rsidDel="00A56FB3">
          <w:delText>s</w:delText>
        </w:r>
        <w:r w:rsidR="008E13F7" w:rsidDel="00A56FB3">
          <w:delText xml:space="preserve"> and </w:delText>
        </w:r>
        <w:r w:rsidR="002C2DF5" w:rsidDel="00A56FB3">
          <w:delText xml:space="preserve">letting the user trace </w:delText>
        </w:r>
        <w:r w:rsidR="008E13F7" w:rsidDel="00A56FB3">
          <w:delText xml:space="preserve">the data through the </w:delText>
        </w:r>
        <w:r w:rsidR="002C2DF5" w:rsidDel="00A56FB3">
          <w:delText xml:space="preserve">various </w:delText>
        </w:r>
        <w:r w:rsidR="008E13F7" w:rsidDel="00A56FB3">
          <w:delText xml:space="preserve">transformations that </w:delText>
        </w:r>
        <w:r w:rsidR="002C2DF5" w:rsidDel="00A56FB3">
          <w:delText xml:space="preserve">are </w:delText>
        </w:r>
        <w:r w:rsidR="008E13F7" w:rsidDel="00A56FB3">
          <w:delText>applied</w:delText>
        </w:r>
        <w:r w:rsidR="002C2DF5" w:rsidDel="00A56FB3">
          <w:delText xml:space="preserve"> to it</w:delText>
        </w:r>
        <w:r w:rsidR="008E13F7" w:rsidDel="00A56FB3">
          <w:delText xml:space="preserve">. Figure 2 shows an example, </w:delText>
        </w:r>
        <w:r w:rsidR="00D12BCD" w:rsidDel="00A56FB3">
          <w:delText>where</w:delText>
        </w:r>
        <w:r w:rsidR="002C2DF5" w:rsidDel="00A56FB3">
          <w:delText xml:space="preserve"> </w:delText>
        </w:r>
        <w:r w:rsidR="008E13F7" w:rsidDel="00A56FB3">
          <w:delText xml:space="preserve">events related to </w:delText>
        </w:r>
        <w:r w:rsidR="002C2DF5" w:rsidDel="00A56FB3">
          <w:delText xml:space="preserve">the UK’s referendum on leaving </w:delText>
        </w:r>
        <w:r w:rsidR="000D5335" w:rsidDel="00A56FB3">
          <w:delText>the European Union</w:delText>
        </w:r>
        <w:r w:rsidR="002C2DF5" w:rsidDel="00A56FB3">
          <w:delText xml:space="preserve"> </w:delText>
        </w:r>
        <w:r w:rsidR="00D12BCD" w:rsidDel="00A56FB3">
          <w:delText xml:space="preserve">are sourced </w:delText>
        </w:r>
        <w:r w:rsidR="002C2DF5" w:rsidDel="00A56FB3">
          <w:delText>from Wikipedia</w:delText>
        </w:r>
        <w:r w:rsidR="000A5FD0" w:rsidDel="00A56FB3">
          <w:delText xml:space="preserve">. We also develop a more accessible </w:delText>
        </w:r>
        <w:r w:rsidR="00341057" w:rsidDel="00A56FB3">
          <w:delText xml:space="preserve">block-based </w:delText>
        </w:r>
        <w:r w:rsidR="000A5FD0" w:rsidDel="00A56FB3">
          <w:delText>way of presenting the script to non-programmers</w:delText>
        </w:r>
        <w:r w:rsidR="00D12BCD" w:rsidDel="00A56FB3">
          <w:delText>.</w:delText>
        </w:r>
        <w:r w:rsidR="00341057" w:rsidDel="00A56FB3">
          <w:rPr>
            <w:rStyle w:val="FootnoteReference"/>
          </w:rPr>
          <w:footnoteReference w:id="1"/>
        </w:r>
        <w:r w:rsidR="000A5FD0" w:rsidDel="00A56FB3">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C4E1B" w:rsidDel="00A56FB3" w14:paraId="2A687FB7" w14:textId="6457B95F" w:rsidTr="005C4E1B">
        <w:trPr>
          <w:del w:id="183" w:author="Tomas Petricek" w:date="2018-04-05T11:44:00Z"/>
        </w:trPr>
        <w:tc>
          <w:tcPr>
            <w:tcW w:w="4508" w:type="dxa"/>
          </w:tcPr>
          <w:p w14:paraId="0A5ACC2C" w14:textId="6653144F" w:rsidR="005C4E1B" w:rsidDel="00A56FB3" w:rsidRDefault="005C4E1B" w:rsidP="004179B1">
            <w:pPr>
              <w:pStyle w:val="Abstracttext"/>
              <w:rPr>
                <w:del w:id="184" w:author="Tomas Petricek" w:date="2018-04-05T11:44:00Z"/>
              </w:rPr>
            </w:pPr>
            <w:del w:id="185" w:author="Tomas Petricek" w:date="2018-04-05T11:44:00Z">
              <w:r w:rsidDel="00A56FB3">
                <w:rPr>
                  <w:noProof/>
                </w:rPr>
                <w:drawing>
                  <wp:inline distT="0" distB="0" distL="0" distR="0" wp14:anchorId="757BB414" wp14:editId="75920C12">
                    <wp:extent cx="2707896"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011" cy="2021018"/>
                            </a:xfrm>
                            <a:prstGeom prst="rect">
                              <a:avLst/>
                            </a:prstGeom>
                          </pic:spPr>
                        </pic:pic>
                      </a:graphicData>
                    </a:graphic>
                  </wp:inline>
                </w:drawing>
              </w:r>
            </w:del>
          </w:p>
        </w:tc>
        <w:tc>
          <w:tcPr>
            <w:tcW w:w="4509" w:type="dxa"/>
          </w:tcPr>
          <w:p w14:paraId="58575BC5" w14:textId="656EBD0E" w:rsidR="005C4E1B" w:rsidDel="00A56FB3" w:rsidRDefault="005C4E1B" w:rsidP="004179B1">
            <w:pPr>
              <w:pStyle w:val="Abstracttext"/>
              <w:rPr>
                <w:del w:id="186" w:author="Tomas Petricek" w:date="2018-04-05T11:44:00Z"/>
              </w:rPr>
            </w:pPr>
            <w:del w:id="187" w:author="Tomas Petricek" w:date="2018-04-05T11:44:00Z">
              <w:r w:rsidDel="00A56FB3">
                <w:rPr>
                  <w:noProof/>
                </w:rPr>
                <w:drawing>
                  <wp:inline distT="0" distB="0" distL="0" distR="0" wp14:anchorId="236096C1" wp14:editId="086C55EE">
                    <wp:extent cx="2604633" cy="1915315"/>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4230" cy="1929725"/>
                            </a:xfrm>
                            <a:prstGeom prst="rect">
                              <a:avLst/>
                            </a:prstGeom>
                          </pic:spPr>
                        </pic:pic>
                      </a:graphicData>
                    </a:graphic>
                  </wp:inline>
                </w:drawing>
              </w:r>
            </w:del>
          </w:p>
        </w:tc>
      </w:tr>
    </w:tbl>
    <w:p w14:paraId="5971666A" w14:textId="6B6FD9CB" w:rsidR="009D1F36" w:rsidDel="00A56FB3" w:rsidRDefault="005C4E1B">
      <w:pPr>
        <w:pStyle w:val="Caption"/>
        <w:rPr>
          <w:del w:id="188" w:author="Tomas Petricek" w:date="2018-04-05T11:44:00Z"/>
        </w:rPr>
      </w:pPr>
      <w:del w:id="189" w:author="Tomas Petricek" w:date="2018-04-05T11:44:00Z">
        <w:r w:rsidRPr="005C4E1B" w:rsidDel="00A56FB3">
          <w:rPr>
            <w:b/>
          </w:rPr>
          <w:delText xml:space="preserve">Figure </w:delText>
        </w:r>
        <w:r w:rsidDel="00A56FB3">
          <w:rPr>
            <w:b/>
          </w:rPr>
          <w:delText>2</w:delText>
        </w:r>
        <w:r w:rsidRPr="005C4E1B" w:rsidDel="00A56FB3">
          <w:rPr>
            <w:b/>
          </w:rPr>
          <w:delText>.</w:delText>
        </w:r>
        <w:r w:rsidDel="00A56FB3">
          <w:delText xml:space="preserve"> </w:delText>
        </w:r>
        <w:r w:rsidR="00011C6E" w:rsidDel="00A56FB3">
          <w:delText xml:space="preserve">The </w:delText>
        </w:r>
        <w:r w:rsidR="003A7F86" w:rsidDel="00A56FB3">
          <w:delText xml:space="preserve">script </w:delText>
        </w:r>
        <w:r w:rsidR="000D5335" w:rsidDel="00A56FB3">
          <w:delText xml:space="preserve">reads events from Wikipedia and searches for “Leave the EU” (left). When users navigate </w:delText>
        </w:r>
        <w:r w:rsidR="003A7F86" w:rsidDel="00A56FB3">
          <w:br/>
        </w:r>
        <w:r w:rsidR="000D5335" w:rsidDel="00A56FB3">
          <w:delText xml:space="preserve">through the </w:delText>
        </w:r>
        <w:r w:rsidR="003A7F86" w:rsidDel="00A56FB3">
          <w:delText>script</w:delText>
        </w:r>
        <w:r w:rsidR="000D5335" w:rsidDel="00A56FB3">
          <w:delText xml:space="preserve">, they see a preview illustrating </w:delText>
        </w:r>
        <w:r w:rsidR="003A7F86" w:rsidDel="00A56FB3">
          <w:delText xml:space="preserve">each </w:delText>
        </w:r>
        <w:r w:rsidR="000D5335" w:rsidDel="00A56FB3">
          <w:delText xml:space="preserve">step </w:delText>
        </w:r>
        <w:r w:rsidR="003A7F86" w:rsidDel="00A56FB3">
          <w:delText xml:space="preserve">and can verify the </w:delText>
        </w:r>
        <w:r w:rsidR="00A93054" w:rsidDel="00A56FB3">
          <w:delText>acc</w:delText>
        </w:r>
        <w:r w:rsidR="000A5FD0" w:rsidDel="00A56FB3">
          <w:delText>u</w:delText>
        </w:r>
        <w:r w:rsidR="00A93054" w:rsidDel="00A56FB3">
          <w:delText>racy</w:delText>
        </w:r>
        <w:r w:rsidR="003A7F86" w:rsidDel="00A56FB3">
          <w:delText xml:space="preserve"> of the analysis </w:delText>
        </w:r>
        <w:r w:rsidR="000D5335" w:rsidDel="00A56FB3">
          <w:delText>(right).</w:delText>
        </w:r>
      </w:del>
    </w:p>
    <w:p w14:paraId="7E8537F0" w14:textId="1B33FB10" w:rsidR="008E13F7" w:rsidDel="00A56FB3" w:rsidRDefault="009D1F36" w:rsidP="008E13F7">
      <w:pPr>
        <w:pStyle w:val="Heading1"/>
        <w:rPr>
          <w:del w:id="190" w:author="Tomas Petricek" w:date="2018-04-05T11:44:00Z"/>
        </w:rPr>
      </w:pPr>
      <w:del w:id="191" w:author="Tomas Petricek" w:date="2018-04-05T11:44:00Z">
        <w:r w:rsidDel="00A56FB3">
          <w:delText xml:space="preserve">3. Can </w:delText>
        </w:r>
        <w:r w:rsidR="00C23207" w:rsidDel="00A56FB3">
          <w:delText>R</w:delText>
        </w:r>
        <w:r w:rsidDel="00A56FB3">
          <w:delText>ead</w:delText>
        </w:r>
        <w:r w:rsidR="00252D43" w:rsidDel="00A56FB3">
          <w:delText>/</w:delText>
        </w:r>
        <w:r w:rsidR="00C23207" w:rsidDel="00A56FB3">
          <w:delText>W</w:delText>
        </w:r>
        <w:r w:rsidDel="00A56FB3">
          <w:delText xml:space="preserve">rite </w:delText>
        </w:r>
        <w:r w:rsidR="00C23207" w:rsidDel="00A56FB3">
          <w:delText>N</w:delText>
        </w:r>
        <w:r w:rsidDel="00A56FB3">
          <w:delText>ews increase trust</w:delText>
        </w:r>
        <w:r w:rsidR="00C23207" w:rsidDel="00A56FB3">
          <w:delText xml:space="preserve"> and understanding?</w:delText>
        </w:r>
      </w:del>
    </w:p>
    <w:p w14:paraId="5D03DFC6" w14:textId="4EE55B5F" w:rsidR="00A25DBB" w:rsidDel="00A56FB3" w:rsidRDefault="00B1281C">
      <w:pPr>
        <w:rPr>
          <w:del w:id="192" w:author="Tomas Petricek" w:date="2018-04-05T11:44:00Z"/>
        </w:rPr>
      </w:pPr>
      <w:del w:id="193" w:author="Tomas Petricek" w:date="2018-04-05T11:44:00Z">
        <w:r w:rsidRPr="00B1281C" w:rsidDel="00A56FB3">
          <w:delText xml:space="preserve">Our study contributes to ongoing debates over the shifting epistemologies of newsgathering. </w:delText>
        </w:r>
        <w:r w:rsidR="00A93054" w:rsidDel="00A56FB3">
          <w:delText>I</w:delText>
        </w:r>
        <w:r w:rsidRPr="00B1281C" w:rsidDel="00A56FB3">
          <w:delText xml:space="preserve">n contrast to earlier studies, we focus on news at the point of </w:delText>
        </w:r>
        <w:r w:rsidRPr="002C2DF5" w:rsidDel="00A56FB3">
          <w:rPr>
            <w:i/>
          </w:rPr>
          <w:delText>reception</w:delText>
        </w:r>
        <w:r w:rsidRPr="00B1281C" w:rsidDel="00A56FB3">
          <w:delText xml:space="preserve">, rather than the point of </w:delText>
        </w:r>
        <w:r w:rsidRPr="002C2DF5" w:rsidDel="00A56FB3">
          <w:rPr>
            <w:i/>
          </w:rPr>
          <w:delText>broadcast</w:delText>
        </w:r>
        <w:r w:rsidRPr="00B1281C" w:rsidDel="00A56FB3">
          <w:delText>, by investigating how ordinary consumers both understand and trust in the evidence they are presented with.</w:delText>
        </w:r>
        <w:r w:rsidDel="00A56FB3">
          <w:delText xml:space="preserve"> </w:delText>
        </w:r>
        <w:r w:rsidR="00C23207" w:rsidDel="00A56FB3">
          <w:delText>B</w:delText>
        </w:r>
        <w:r w:rsidR="00F21074" w:rsidDel="00A56FB3">
          <w:delText>y presenting</w:delText>
        </w:r>
        <w:r w:rsidR="00C23207" w:rsidDel="00A56FB3">
          <w:delText xml:space="preserve"> </w:delText>
        </w:r>
        <w:r w:rsidR="00C23207" w:rsidRPr="00C23207" w:rsidDel="00A56FB3">
          <w:delText xml:space="preserve">not just the </w:delText>
        </w:r>
        <w:r w:rsidR="00D12BCD" w:rsidDel="00A56FB3">
          <w:delText xml:space="preserve">end product </w:delText>
        </w:r>
        <w:r w:rsidR="002C2DF5" w:rsidDel="00A56FB3">
          <w:delText>of data journalism</w:delText>
        </w:r>
        <w:r w:rsidR="006F2EE8" w:rsidDel="00A56FB3">
          <w:delText>,</w:delText>
        </w:r>
        <w:r w:rsidR="00F21074" w:rsidDel="00A56FB3">
          <w:delText xml:space="preserve"> but </w:delText>
        </w:r>
        <w:r w:rsidR="002C2DF5" w:rsidDel="00A56FB3">
          <w:delText xml:space="preserve">the </w:delText>
        </w:r>
        <w:r w:rsidR="00F21074" w:rsidDel="00A56FB3">
          <w:delText>steps</w:delText>
        </w:r>
        <w:r w:rsidR="00D12BCD" w:rsidDel="00A56FB3">
          <w:delText xml:space="preserve"> involved in </w:delText>
        </w:r>
        <w:r w:rsidDel="00A56FB3">
          <w:delText>it</w:delText>
        </w:r>
        <w:r w:rsidR="00C23207" w:rsidDel="00A56FB3">
          <w:delText xml:space="preserve">, we </w:delText>
        </w:r>
        <w:r w:rsidR="00D12BCD" w:rsidDel="00A56FB3">
          <w:delText xml:space="preserve">aim </w:delText>
        </w:r>
        <w:r w:rsidR="00C23207" w:rsidDel="00A56FB3">
          <w:delText>to improve readers’ trust in the information presented</w:delText>
        </w:r>
        <w:r w:rsidR="00D12BCD" w:rsidDel="00A56FB3">
          <w:delText>,</w:delText>
        </w:r>
        <w:r w:rsidR="00A93054" w:rsidDel="00A56FB3">
          <w:delText xml:space="preserve"> and set a new standard for transparency</w:delText>
        </w:r>
        <w:r w:rsidR="002C2DF5" w:rsidDel="00A56FB3">
          <w:delText xml:space="preserve"> in reporting</w:delText>
        </w:r>
        <w:r w:rsidDel="00A56FB3">
          <w:delText>.</w:delText>
        </w:r>
        <w:r w:rsidR="00C23207" w:rsidDel="00A56FB3">
          <w:delText xml:space="preserve"> By inviting readers to contribute their estimates</w:delText>
        </w:r>
        <w:r w:rsidR="00706C6B" w:rsidDel="00A56FB3">
          <w:delText xml:space="preserve">, </w:delText>
        </w:r>
        <w:r w:rsidR="00C23207" w:rsidDel="00A56FB3">
          <w:delText xml:space="preserve">we hope to </w:delText>
        </w:r>
        <w:r w:rsidR="00E0490A" w:rsidDel="00A56FB3">
          <w:delText xml:space="preserve">encourage critical thinking and ultimately improve readers’ understanding. </w:delText>
        </w:r>
      </w:del>
    </w:p>
    <w:p w14:paraId="437BCD2D" w14:textId="15D94798" w:rsidR="000B6599" w:rsidDel="00A56FB3" w:rsidRDefault="00E0490A">
      <w:pPr>
        <w:rPr>
          <w:del w:id="194" w:author="Tomas Petricek" w:date="2018-04-05T11:44:00Z"/>
        </w:rPr>
      </w:pPr>
      <w:del w:id="195" w:author="Tomas Petricek" w:date="2018-04-05T11:44:00Z">
        <w:r w:rsidDel="00A56FB3">
          <w:delText>To test these hypothes</w:delText>
        </w:r>
        <w:r w:rsidR="006F2EE8" w:rsidDel="00A56FB3">
          <w:delText>e</w:delText>
        </w:r>
        <w:r w:rsidDel="00A56FB3">
          <w:delText>s,</w:delText>
        </w:r>
        <w:r w:rsidR="00A93054" w:rsidDel="00A56FB3">
          <w:delText xml:space="preserve"> </w:delText>
        </w:r>
        <w:r w:rsidR="00A25DBB" w:rsidDel="00A56FB3">
          <w:delText xml:space="preserve">the paper </w:delText>
        </w:r>
        <w:r w:rsidDel="00A56FB3">
          <w:delText>present</w:delText>
        </w:r>
        <w:r w:rsidR="00A93054" w:rsidDel="00A56FB3">
          <w:delText>s</w:delText>
        </w:r>
        <w:r w:rsidDel="00A56FB3">
          <w:delText xml:space="preserve"> </w:delText>
        </w:r>
        <w:r w:rsidRPr="00E0490A" w:rsidDel="00A56FB3">
          <w:delText>an experimental case study</w:delText>
        </w:r>
        <w:r w:rsidR="00A25DBB" w:rsidDel="00A56FB3">
          <w:delText>,</w:delText>
        </w:r>
        <w:r w:rsidRPr="00E0490A" w:rsidDel="00A56FB3">
          <w:delText xml:space="preserve"> in which we expose Mechanical Turk participants to government spending data </w:delText>
        </w:r>
        <w:r w:rsidR="00A25DBB" w:rsidDel="00A56FB3">
          <w:delText xml:space="preserve">through our interface, and measure the extent to which reported levels of (i) understanding and (ii) trust change, as compared with a more standard digital news interface. </w:delText>
        </w:r>
      </w:del>
    </w:p>
    <w:p w14:paraId="77CC8151" w14:textId="4D75AF7E" w:rsidR="00E0490A" w:rsidDel="00A56FB3" w:rsidRDefault="00A25DBB">
      <w:pPr>
        <w:rPr>
          <w:del w:id="196" w:author="Tomas Petricek" w:date="2018-04-05T11:44:00Z"/>
        </w:rPr>
      </w:pPr>
      <w:del w:id="197" w:author="Tomas Petricek" w:date="2018-04-05T11:44:00Z">
        <w:r w:rsidDel="00A56FB3">
          <w:delText>These findings help us ascertain the extent to which chang</w:delText>
        </w:r>
        <w:r w:rsidR="000B6599" w:rsidDel="00A56FB3">
          <w:delText>ing</w:delText>
        </w:r>
        <w:r w:rsidDel="00A56FB3">
          <w:delText xml:space="preserve"> how data journalism </w:delText>
        </w:r>
        <w:r w:rsidR="000B6599" w:rsidDel="00A56FB3">
          <w:delText>i</w:delText>
        </w:r>
        <w:r w:rsidDel="00A56FB3">
          <w:delText xml:space="preserve">s experienced by users </w:delText>
        </w:r>
        <w:r w:rsidR="000B6599" w:rsidDel="00A56FB3">
          <w:delText xml:space="preserve">improves </w:delText>
        </w:r>
        <w:r w:rsidDel="00A56FB3">
          <w:delText xml:space="preserve">understanding of and trust in the news in the digital age. </w:delText>
        </w:r>
      </w:del>
    </w:p>
    <w:p w14:paraId="6E50D353" w14:textId="6F4057A1" w:rsidR="00D60E23" w:rsidRPr="00D60E23" w:rsidDel="00A56FB3" w:rsidRDefault="00E86CD9">
      <w:pPr>
        <w:pStyle w:val="Heading1"/>
        <w:rPr>
          <w:del w:id="198" w:author="Tomas Petricek" w:date="2018-04-05T11:44:00Z"/>
        </w:rPr>
      </w:pPr>
      <w:del w:id="199" w:author="Tomas Petricek" w:date="2018-04-05T11:44:00Z">
        <w:r w:rsidRPr="00A42558" w:rsidDel="00A56FB3">
          <w:delText>References</w:delText>
        </w:r>
      </w:del>
    </w:p>
    <w:p w14:paraId="1629085E" w14:textId="04542D08" w:rsidR="00341057" w:rsidRPr="00D60E23" w:rsidDel="00A56FB3" w:rsidRDefault="00341057" w:rsidP="00341057">
      <w:pPr>
        <w:pStyle w:val="Bibliography"/>
        <w:rPr>
          <w:del w:id="200" w:author="Tomas Petricek" w:date="2018-04-05T11:44:00Z"/>
        </w:rPr>
      </w:pPr>
      <w:del w:id="201" w:author="Tomas Petricek" w:date="2018-04-05T11:44:00Z">
        <w:r w:rsidDel="00A56FB3">
          <w:delText xml:space="preserve">Buchanan, L., Park, H. &amp; Pearce, A. (2017). </w:delText>
        </w:r>
        <w:r w:rsidRPr="00D60E23" w:rsidDel="00A56FB3">
          <w:delText>You Draw It: What Got Better or Worse During Obama’s Presidency</w:delText>
        </w:r>
        <w:r w:rsidDel="00A56FB3">
          <w:delText xml:space="preserve">. The New York Times. Available online at: </w:delText>
        </w:r>
        <w:r w:rsidR="00AD317B" w:rsidDel="00A56FB3">
          <w:fldChar w:fldCharType="begin"/>
        </w:r>
        <w:r w:rsidR="00AD317B" w:rsidDel="00A56FB3">
          <w:delInstrText xml:space="preserve"> HYPERLINK "https://www.nytimes.com/interactive/2017/01/15/us/politics/you-draw-obama-legacy.html" </w:delInstrText>
        </w:r>
        <w:r w:rsidR="00AD317B" w:rsidDel="00A56FB3">
          <w:fldChar w:fldCharType="separate"/>
        </w:r>
        <w:r w:rsidRPr="00B54899" w:rsidDel="00A56FB3">
          <w:rPr>
            <w:rStyle w:val="Hyperlink"/>
          </w:rPr>
          <w:delText>https://www.nytimes.com/interactive/2017/01/15/us/politics/you-draw-obama-legacy.html</w:delText>
        </w:r>
        <w:r w:rsidR="00AD317B" w:rsidDel="00A56FB3">
          <w:rPr>
            <w:rStyle w:val="Hyperlink"/>
          </w:rPr>
          <w:fldChar w:fldCharType="end"/>
        </w:r>
        <w:r w:rsidDel="00A56FB3">
          <w:delText xml:space="preserve"> </w:delText>
        </w:r>
        <w:r w:rsidRPr="00D60E23" w:rsidDel="00A56FB3">
          <w:delText xml:space="preserve"> </w:delText>
        </w:r>
      </w:del>
    </w:p>
    <w:p w14:paraId="067196B3" w14:textId="077FDE29" w:rsidR="000B6599" w:rsidDel="00A56FB3" w:rsidRDefault="000B6599" w:rsidP="00D12BCD">
      <w:pPr>
        <w:pStyle w:val="Bibliography"/>
        <w:rPr>
          <w:del w:id="202" w:author="Tomas Petricek" w:date="2018-04-05T11:44:00Z"/>
        </w:rPr>
      </w:pPr>
      <w:del w:id="203" w:author="Tomas Petricek" w:date="2018-04-05T11:44:00Z">
        <w:r w:rsidRPr="000B6599" w:rsidDel="00A56FB3">
          <w:delText xml:space="preserve">Lessig, L. (2008). Remix: Making art and commerce thrive in the hybrid economy. </w:delText>
        </w:r>
        <w:r w:rsidDel="00A56FB3">
          <w:delText xml:space="preserve">New York: </w:delText>
        </w:r>
        <w:r w:rsidRPr="000B6599" w:rsidDel="00A56FB3">
          <w:delText>Penguin.</w:delText>
        </w:r>
      </w:del>
    </w:p>
    <w:p w14:paraId="19951337" w14:textId="2097B539" w:rsidR="00D12BCD" w:rsidDel="00A56FB3" w:rsidRDefault="00D12BCD" w:rsidP="00D12BCD">
      <w:pPr>
        <w:pStyle w:val="Bibliography"/>
        <w:rPr>
          <w:del w:id="204" w:author="Tomas Petricek" w:date="2018-04-05T11:44:00Z"/>
        </w:rPr>
      </w:pPr>
      <w:del w:id="205" w:author="Tomas Petricek" w:date="2018-04-05T11:44:00Z">
        <w:r w:rsidDel="00A56FB3">
          <w:delText>Maloney, J., Resnick, M., Rusk, N., Silverman, B., &amp; Eastmond, E. (2010). The Scratch programming language and environment. ACM Transactions on Computing Education (TOCE), 10(4), 16.</w:delText>
        </w:r>
      </w:del>
    </w:p>
    <w:p w14:paraId="437FE78D" w14:textId="7CD0C933" w:rsidR="00D60E23" w:rsidDel="00A56FB3" w:rsidRDefault="00D60E23">
      <w:pPr>
        <w:pStyle w:val="Bibliography"/>
        <w:rPr>
          <w:del w:id="206" w:author="Tomas Petricek" w:date="2018-04-05T11:44:00Z"/>
        </w:rPr>
      </w:pPr>
      <w:del w:id="207" w:author="Tomas Petricek" w:date="2018-04-05T11:44:00Z">
        <w:r w:rsidDel="00A56FB3">
          <w:delText xml:space="preserve">Office for National Statistics (2017). </w:delText>
        </w:r>
        <w:r w:rsidRPr="00D60E23" w:rsidDel="00A56FB3">
          <w:delText>Migration levels: What do you know about your area?</w:delText>
        </w:r>
        <w:r w:rsidDel="00A56FB3">
          <w:delText xml:space="preserve"> Available online at: </w:delText>
        </w:r>
        <w:r w:rsidR="00AD317B" w:rsidDel="00A56FB3">
          <w:fldChar w:fldCharType="begin"/>
        </w:r>
        <w:r w:rsidR="00AD317B" w:rsidDel="00A56FB3">
          <w:delInstrText xml:space="preserve"> HYPERLINK "http://visual.ons.gov.uk/migration-levels-what-do-you-know-about-your-area/" </w:delInstrText>
        </w:r>
        <w:r w:rsidR="00AD317B" w:rsidDel="00A56FB3">
          <w:fldChar w:fldCharType="separate"/>
        </w:r>
        <w:r w:rsidRPr="00B54899" w:rsidDel="00A56FB3">
          <w:rPr>
            <w:rStyle w:val="Hyperlink"/>
          </w:rPr>
          <w:delText>http://visual.ons.gov.uk/migration-levels-what-do-you-know-about-your-area/</w:delText>
        </w:r>
        <w:r w:rsidR="00AD317B" w:rsidDel="00A56FB3">
          <w:rPr>
            <w:rStyle w:val="Hyperlink"/>
          </w:rPr>
          <w:fldChar w:fldCharType="end"/>
        </w:r>
        <w:r w:rsidDel="00A56FB3">
          <w:delText xml:space="preserve"> </w:delText>
        </w:r>
      </w:del>
    </w:p>
    <w:p w14:paraId="7057D798" w14:textId="1A8D3C8D" w:rsidR="00744B49" w:rsidDel="00A56FB3" w:rsidRDefault="00744B49">
      <w:pPr>
        <w:overflowPunct/>
        <w:autoSpaceDE/>
        <w:autoSpaceDN/>
        <w:adjustRightInd/>
        <w:spacing w:after="0"/>
        <w:jc w:val="left"/>
        <w:textAlignment w:val="auto"/>
        <w:rPr>
          <w:del w:id="208" w:author="Tomas Petricek" w:date="2018-04-05T11:44:00Z"/>
          <w:rFonts w:ascii="Trebuchet MS" w:hAnsi="Trebuchet MS"/>
          <w:b/>
        </w:rPr>
      </w:pPr>
      <w:del w:id="209" w:author="Tomas Petricek" w:date="2018-04-05T11:44:00Z">
        <w:r w:rsidDel="00A56FB3">
          <w:br w:type="page"/>
        </w:r>
      </w:del>
    </w:p>
    <w:p w14:paraId="3EFB04EB" w14:textId="3B84BB48" w:rsidR="007F5DBE" w:rsidRDefault="00972938" w:rsidP="002E30B4">
      <w:pPr>
        <w:pStyle w:val="Heading1"/>
      </w:pPr>
      <w:r>
        <w:t>Author biographies</w:t>
      </w:r>
    </w:p>
    <w:p w14:paraId="5E7BDFF2" w14:textId="470BF0BA" w:rsidR="0023087B" w:rsidRDefault="00972938" w:rsidP="00121F58">
      <w:pPr>
        <w:pPrChange w:id="210" w:author="Tomas Petricek" w:date="2018-04-05T12:08:00Z">
          <w:pPr/>
        </w:pPrChange>
      </w:pPr>
      <w:r>
        <w:t xml:space="preserve">Tomas Petricek </w:t>
      </w:r>
      <w:ins w:id="211" w:author="Tomas Petricek" w:date="2018-04-05T12:04:00Z">
        <w:r w:rsidR="00CB30D7">
          <w:t>is a Lecturer in School of Computing at University of Kent</w:t>
        </w:r>
      </w:ins>
      <w:ins w:id="212" w:author="Tomas Petricek" w:date="2018-04-05T12:08:00Z">
        <w:r w:rsidR="00246404">
          <w:t xml:space="preserve">, </w:t>
        </w:r>
      </w:ins>
      <w:ins w:id="213" w:author="Tomas Petricek" w:date="2018-04-05T12:05:00Z">
        <w:r w:rsidR="00CB30D7">
          <w:t>Collaborating Fellow at the Alan Turing Institute</w:t>
        </w:r>
      </w:ins>
      <w:ins w:id="214" w:author="Tomas Petricek" w:date="2018-04-05T12:08:00Z">
        <w:r w:rsidR="00246404">
          <w:t xml:space="preserve"> </w:t>
        </w:r>
      </w:ins>
      <w:ins w:id="215" w:author="Tomas Petricek" w:date="2018-04-05T12:06:00Z">
        <w:r w:rsidR="00CB30D7">
          <w:t xml:space="preserve">and </w:t>
        </w:r>
      </w:ins>
      <w:ins w:id="216" w:author="Tomas Petricek" w:date="2018-04-05T12:05:00Z">
        <w:r w:rsidR="00CB30D7">
          <w:t>a recipient of the Google Digital News Initiative (DNI) Innovation Fund grant.</w:t>
        </w:r>
      </w:ins>
      <w:ins w:id="217" w:author="Tomas Petricek" w:date="2018-04-05T12:04:00Z">
        <w:r w:rsidR="00CB30D7">
          <w:t xml:space="preserve"> </w:t>
        </w:r>
      </w:ins>
      <w:ins w:id="218" w:author="Tomas Petricek" w:date="2018-04-05T12:07:00Z">
        <w:r w:rsidR="00121F58">
          <w:t xml:space="preserve">In his PhD at University of Cambridge, he developed foundations </w:t>
        </w:r>
      </w:ins>
      <w:ins w:id="219" w:author="Tomas Petricek" w:date="2018-04-05T12:09:00Z">
        <w:r w:rsidR="00246404">
          <w:t xml:space="preserve">of </w:t>
        </w:r>
      </w:ins>
      <w:ins w:id="220" w:author="Tomas Petricek" w:date="2018-04-05T12:07:00Z">
        <w:r w:rsidR="00121F58">
          <w:t>con</w:t>
        </w:r>
      </w:ins>
      <w:ins w:id="221" w:author="Tomas Petricek" w:date="2018-04-05T12:08:00Z">
        <w:r w:rsidR="00121F58">
          <w:softHyphen/>
        </w:r>
      </w:ins>
      <w:ins w:id="222" w:author="Tomas Petricek" w:date="2018-04-05T12:07:00Z">
        <w:r w:rsidR="00121F58">
          <w:t>text-aware programming languages</w:t>
        </w:r>
      </w:ins>
      <w:ins w:id="223" w:author="Tomas Petricek" w:date="2018-04-05T12:09:00Z">
        <w:r w:rsidR="00246404">
          <w:t>. H</w:t>
        </w:r>
      </w:ins>
      <w:ins w:id="224" w:author="Tomas Petricek" w:date="2018-04-05T12:07:00Z">
        <w:r w:rsidR="00121F58">
          <w:t xml:space="preserve">is recent </w:t>
        </w:r>
      </w:ins>
      <w:ins w:id="225" w:author="Tomas Petricek" w:date="2018-04-05T12:08:00Z">
        <w:r w:rsidR="00121F58">
          <w:t xml:space="preserve">work </w:t>
        </w:r>
      </w:ins>
      <w:ins w:id="226" w:author="Tomas Petricek" w:date="2018-04-05T12:07:00Z">
        <w:r w:rsidR="00121F58">
          <w:t xml:space="preserve">has been </w:t>
        </w:r>
      </w:ins>
      <w:ins w:id="227" w:author="Tomas Petricek" w:date="2018-04-05T12:08:00Z">
        <w:r w:rsidR="00121F58">
          <w:t xml:space="preserve">focused </w:t>
        </w:r>
      </w:ins>
      <w:ins w:id="228" w:author="Tomas Petricek" w:date="2018-04-05T12:07:00Z">
        <w:r w:rsidR="00121F58">
          <w:t>on simplifying program</w:t>
        </w:r>
      </w:ins>
      <w:ins w:id="229" w:author="Tomas Petricek" w:date="2018-04-05T12:08:00Z">
        <w:r w:rsidR="00121F58">
          <w:softHyphen/>
        </w:r>
      </w:ins>
      <w:ins w:id="230" w:author="Tomas Petricek" w:date="2018-04-05T12:07:00Z">
        <w:r w:rsidR="00121F58">
          <w:t xml:space="preserve">ming tools for </w:t>
        </w:r>
      </w:ins>
      <w:ins w:id="231" w:author="Tomas Petricek" w:date="2018-04-05T12:09:00Z">
        <w:r w:rsidR="00246404">
          <w:t xml:space="preserve">reproducible </w:t>
        </w:r>
      </w:ins>
      <w:ins w:id="232" w:author="Tomas Petricek" w:date="2018-04-05T12:07:00Z">
        <w:r w:rsidR="00121F58">
          <w:t xml:space="preserve">data science and making the creation of transparent, </w:t>
        </w:r>
      </w:ins>
      <w:ins w:id="233" w:author="Tomas Petricek" w:date="2018-04-05T12:10:00Z">
        <w:r w:rsidR="00246404">
          <w:t xml:space="preserve">open </w:t>
        </w:r>
      </w:ins>
      <w:ins w:id="234" w:author="Tomas Petricek" w:date="2018-04-05T12:07:00Z">
        <w:r w:rsidR="00121F58">
          <w:t>data analys</w:t>
        </w:r>
      </w:ins>
      <w:ins w:id="235" w:author="Tomas Petricek" w:date="2018-04-05T12:08:00Z">
        <w:r w:rsidR="00121F58">
          <w:t xml:space="preserve">es accessible to non-programmers such as data journalists. </w:t>
        </w:r>
      </w:ins>
      <w:del w:id="236" w:author="Tomas Petricek" w:date="2018-04-05T12:05:00Z">
        <w:r w:rsidDel="00CB30D7">
          <w:delText xml:space="preserve">(PhD, University of Cambridge, 2017) is a Visiting Researcher at the Alan Turing Institute and a recipient of the Google Digital News Initiative (DNI) Innovation Fund </w:delText>
        </w:r>
        <w:r w:rsidR="0023087B" w:rsidDel="00CB30D7">
          <w:delText>grant</w:delText>
        </w:r>
        <w:r w:rsidDel="00CB30D7">
          <w:delText xml:space="preserve">. </w:delText>
        </w:r>
      </w:del>
      <w:del w:id="237" w:author="Tomas Petricek" w:date="2018-04-05T12:06:00Z">
        <w:r w:rsidDel="00CB30D7">
          <w:delText xml:space="preserve">Following </w:delText>
        </w:r>
      </w:del>
      <w:del w:id="238" w:author="Tomas Petricek" w:date="2018-04-05T12:08:00Z">
        <w:r w:rsidDel="00121F58">
          <w:delText xml:space="preserve">his PhD </w:delText>
        </w:r>
      </w:del>
      <w:del w:id="239" w:author="Tomas Petricek" w:date="2018-04-05T12:06:00Z">
        <w:r w:rsidDel="00CB30D7">
          <w:delText>in theoretical computer science</w:delText>
        </w:r>
      </w:del>
      <w:del w:id="240" w:author="Tomas Petricek" w:date="2018-04-05T12:08:00Z">
        <w:r w:rsidDel="00121F58">
          <w:delText>, where he developed foundations for context-aware program</w:delText>
        </w:r>
        <w:r w:rsidDel="00121F58">
          <w:softHyphen/>
          <w:delText xml:space="preserve">ming languages, he </w:delText>
        </w:r>
        <w:r w:rsidR="0023087B" w:rsidDel="00121F58">
          <w:delText>has been working on programming tools for data science and, more recently, became interested in democratizing data science and making the creation of transparent, reproducible data analyses accessible to non-programmers such as data journalists.</w:delText>
        </w:r>
      </w:del>
    </w:p>
    <w:p w14:paraId="7A952040" w14:textId="2C06E470" w:rsidR="00744B49" w:rsidRDefault="000B6599" w:rsidP="002E30B4">
      <w:r>
        <w:t>Josh Cowls is a Research Assistant in Data Ethics at the Alan Turing Institute and a Research Associate at the Digital Ethics Lab, Oxford Internet Institute, University of Oxford.</w:t>
      </w:r>
      <w:r w:rsidR="00437F96">
        <w:t xml:space="preserve"> </w:t>
      </w:r>
      <w:r>
        <w:t>Josh’s research centers on the impact of the internet on politics and the media</w:t>
      </w:r>
      <w:r w:rsidR="00437F96">
        <w:t>, and he holds</w:t>
      </w:r>
      <w:r w:rsidR="00437F96" w:rsidRPr="00437F96">
        <w:t xml:space="preserve"> graduate degrees from the Oxford Internet Institute and MIT</w:t>
      </w:r>
      <w:r w:rsidR="00437F96">
        <w:t>’s</w:t>
      </w:r>
      <w:r w:rsidR="00437F96" w:rsidRPr="00437F96">
        <w:t xml:space="preserve"> Comparative Media Studies </w:t>
      </w:r>
      <w:r w:rsidR="00437F96">
        <w:t>program</w:t>
      </w:r>
      <w:r>
        <w:t xml:space="preserve">. He has studied the implications of big data, open data, state surveillance, and the use of social media in political campaigns, and </w:t>
      </w:r>
      <w:r w:rsidR="00437F96">
        <w:t>he has co-authored</w:t>
      </w:r>
      <w:r>
        <w:t xml:space="preserve"> work </w:t>
      </w:r>
      <w:r w:rsidR="00437F96">
        <w:t xml:space="preserve">appearing </w:t>
      </w:r>
      <w:r>
        <w:t xml:space="preserve">in </w:t>
      </w:r>
      <w:r w:rsidRPr="002E30B4">
        <w:rPr>
          <w:i/>
        </w:rPr>
        <w:t>New Media &amp; Society</w:t>
      </w:r>
      <w:r>
        <w:t xml:space="preserve"> and </w:t>
      </w:r>
      <w:r w:rsidRPr="002E30B4">
        <w:rPr>
          <w:i/>
        </w:rPr>
        <w:t>Policy and Internet</w:t>
      </w:r>
      <w:r>
        <w:t xml:space="preserve">. </w:t>
      </w:r>
    </w:p>
    <w:p w14:paraId="3A66A868" w14:textId="5F2820DE" w:rsidR="00964ADC" w:rsidRPr="00744B49" w:rsidRDefault="00964ADC" w:rsidP="002E30B4"/>
    <w:sectPr w:rsidR="00964ADC" w:rsidRPr="00744B49" w:rsidSect="00E86CD9">
      <w:type w:val="continuous"/>
      <w:pgSz w:w="11907" w:h="16840" w:code="9"/>
      <w:pgMar w:top="1440" w:right="1440" w:bottom="1440" w:left="1440" w:header="862" w:footer="862"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CECA6" w14:textId="77777777" w:rsidR="00AD317B" w:rsidRDefault="00AD317B" w:rsidP="00037437">
      <w:r>
        <w:separator/>
      </w:r>
    </w:p>
  </w:endnote>
  <w:endnote w:type="continuationSeparator" w:id="0">
    <w:p w14:paraId="19E95D72" w14:textId="77777777" w:rsidR="00AD317B" w:rsidRDefault="00AD317B"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6EB4B" w14:textId="77777777" w:rsidR="00AD317B" w:rsidRDefault="00AD317B" w:rsidP="00037437">
      <w:r>
        <w:separator/>
      </w:r>
    </w:p>
  </w:footnote>
  <w:footnote w:type="continuationSeparator" w:id="0">
    <w:p w14:paraId="1EEFFDF1" w14:textId="77777777" w:rsidR="00AD317B" w:rsidRDefault="00AD317B" w:rsidP="00037437">
      <w:r>
        <w:continuationSeparator/>
      </w:r>
    </w:p>
  </w:footnote>
  <w:footnote w:id="1">
    <w:p w14:paraId="1B1D0F8E" w14:textId="7D1BF098" w:rsidR="00341057" w:rsidDel="00A56FB3" w:rsidRDefault="00341057">
      <w:pPr>
        <w:pStyle w:val="FootnoteText"/>
        <w:rPr>
          <w:del w:id="181" w:author="Tomas Petricek" w:date="2018-04-05T11:44:00Z"/>
        </w:rPr>
      </w:pPr>
      <w:del w:id="182" w:author="Tomas Petricek" w:date="2018-04-05T11:44:00Z">
        <w:r w:rsidDel="00A56FB3">
          <w:rPr>
            <w:rStyle w:val="FootnoteReference"/>
          </w:rPr>
          <w:footnoteRef/>
        </w:r>
        <w:r w:rsidDel="00A56FB3">
          <w:delText xml:space="preserve"> Inspired by Scratch (Maloney et al., 2010), a visual programming language for </w:delText>
        </w:r>
        <w:r w:rsidR="002C2DF5" w:rsidDel="00A56FB3">
          <w:delText>children</w:delText>
        </w:r>
        <w:r w:rsidR="000B6599" w:rsidDel="00A56FB3">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FD058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8E588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53AF4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62CDE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AFA81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65C64"/>
    <w:multiLevelType w:val="multilevel"/>
    <w:tmpl w:val="78DE7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DB6797"/>
    <w:multiLevelType w:val="hybridMultilevel"/>
    <w:tmpl w:val="09963ACE"/>
    <w:lvl w:ilvl="0" w:tplc="08090001">
      <w:start w:val="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15:restartNumberingAfterBreak="0">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5" w15:restartNumberingAfterBreak="0">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6" w15:restartNumberingAfterBreak="0">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 Petricek">
    <w15:presenceInfo w15:providerId="Windows Live" w15:userId="6ddff5260c96e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3C6"/>
    <w:rsid w:val="00000F1F"/>
    <w:rsid w:val="00005A7B"/>
    <w:rsid w:val="00007069"/>
    <w:rsid w:val="00011899"/>
    <w:rsid w:val="00011C6E"/>
    <w:rsid w:val="00031641"/>
    <w:rsid w:val="00035F75"/>
    <w:rsid w:val="00037437"/>
    <w:rsid w:val="00045832"/>
    <w:rsid w:val="00046F4E"/>
    <w:rsid w:val="000546A3"/>
    <w:rsid w:val="00073F51"/>
    <w:rsid w:val="00090893"/>
    <w:rsid w:val="000A5FD0"/>
    <w:rsid w:val="000B42C7"/>
    <w:rsid w:val="000B6599"/>
    <w:rsid w:val="000C07EC"/>
    <w:rsid w:val="000D5335"/>
    <w:rsid w:val="000E14E1"/>
    <w:rsid w:val="000E4B1D"/>
    <w:rsid w:val="000F20A7"/>
    <w:rsid w:val="001003B7"/>
    <w:rsid w:val="00121F58"/>
    <w:rsid w:val="00142D02"/>
    <w:rsid w:val="00143E62"/>
    <w:rsid w:val="00146941"/>
    <w:rsid w:val="00151158"/>
    <w:rsid w:val="001519D4"/>
    <w:rsid w:val="001600A2"/>
    <w:rsid w:val="0016329F"/>
    <w:rsid w:val="00176153"/>
    <w:rsid w:val="00181F36"/>
    <w:rsid w:val="00182DB6"/>
    <w:rsid w:val="00182FB2"/>
    <w:rsid w:val="00183A16"/>
    <w:rsid w:val="00186F00"/>
    <w:rsid w:val="00196F44"/>
    <w:rsid w:val="001A042E"/>
    <w:rsid w:val="001A07E7"/>
    <w:rsid w:val="001A1BB8"/>
    <w:rsid w:val="001B1155"/>
    <w:rsid w:val="001C62C2"/>
    <w:rsid w:val="001F3CD5"/>
    <w:rsid w:val="001F5090"/>
    <w:rsid w:val="00210BAF"/>
    <w:rsid w:val="0021134F"/>
    <w:rsid w:val="00224529"/>
    <w:rsid w:val="0023087B"/>
    <w:rsid w:val="00234914"/>
    <w:rsid w:val="00246404"/>
    <w:rsid w:val="00252D43"/>
    <w:rsid w:val="00254571"/>
    <w:rsid w:val="0026344C"/>
    <w:rsid w:val="002646DA"/>
    <w:rsid w:val="00272C02"/>
    <w:rsid w:val="00295073"/>
    <w:rsid w:val="002A5E4E"/>
    <w:rsid w:val="002C204B"/>
    <w:rsid w:val="002C2DF5"/>
    <w:rsid w:val="002C72A8"/>
    <w:rsid w:val="002C798D"/>
    <w:rsid w:val="002D6CF2"/>
    <w:rsid w:val="002E295C"/>
    <w:rsid w:val="002E30B4"/>
    <w:rsid w:val="0031552E"/>
    <w:rsid w:val="00337108"/>
    <w:rsid w:val="00341057"/>
    <w:rsid w:val="003527EC"/>
    <w:rsid w:val="00356D19"/>
    <w:rsid w:val="0036416E"/>
    <w:rsid w:val="0036575C"/>
    <w:rsid w:val="00376CDC"/>
    <w:rsid w:val="00391A4C"/>
    <w:rsid w:val="003A07D2"/>
    <w:rsid w:val="003A7F86"/>
    <w:rsid w:val="003B4F8A"/>
    <w:rsid w:val="003B6BC5"/>
    <w:rsid w:val="003C39AB"/>
    <w:rsid w:val="00400A4E"/>
    <w:rsid w:val="00410C57"/>
    <w:rsid w:val="004179B1"/>
    <w:rsid w:val="004247F6"/>
    <w:rsid w:val="00434867"/>
    <w:rsid w:val="00436B43"/>
    <w:rsid w:val="00437F96"/>
    <w:rsid w:val="00450524"/>
    <w:rsid w:val="00461813"/>
    <w:rsid w:val="004728D1"/>
    <w:rsid w:val="00473342"/>
    <w:rsid w:val="00485F90"/>
    <w:rsid w:val="00486000"/>
    <w:rsid w:val="00491FF0"/>
    <w:rsid w:val="004950E6"/>
    <w:rsid w:val="00497A17"/>
    <w:rsid w:val="004A2CF7"/>
    <w:rsid w:val="004B43A5"/>
    <w:rsid w:val="004B6CD0"/>
    <w:rsid w:val="004F5956"/>
    <w:rsid w:val="004F644B"/>
    <w:rsid w:val="00511DF1"/>
    <w:rsid w:val="005237DB"/>
    <w:rsid w:val="00540947"/>
    <w:rsid w:val="00542538"/>
    <w:rsid w:val="00545C65"/>
    <w:rsid w:val="00545E9B"/>
    <w:rsid w:val="005632C8"/>
    <w:rsid w:val="00564654"/>
    <w:rsid w:val="0057248D"/>
    <w:rsid w:val="00574F15"/>
    <w:rsid w:val="005841A3"/>
    <w:rsid w:val="00596966"/>
    <w:rsid w:val="005B14A6"/>
    <w:rsid w:val="005C4E1B"/>
    <w:rsid w:val="005C5737"/>
    <w:rsid w:val="005C68D8"/>
    <w:rsid w:val="005E6061"/>
    <w:rsid w:val="005F7AB3"/>
    <w:rsid w:val="00600207"/>
    <w:rsid w:val="00617AEF"/>
    <w:rsid w:val="0065223D"/>
    <w:rsid w:val="00655DFF"/>
    <w:rsid w:val="006805AC"/>
    <w:rsid w:val="00697E4A"/>
    <w:rsid w:val="006B0D46"/>
    <w:rsid w:val="006B40C2"/>
    <w:rsid w:val="006B49C8"/>
    <w:rsid w:val="006B7ABF"/>
    <w:rsid w:val="006C1DCA"/>
    <w:rsid w:val="006D6FB6"/>
    <w:rsid w:val="006E25B8"/>
    <w:rsid w:val="006F23A7"/>
    <w:rsid w:val="006F2EE8"/>
    <w:rsid w:val="007018F0"/>
    <w:rsid w:val="00706C6B"/>
    <w:rsid w:val="007251F9"/>
    <w:rsid w:val="00744B49"/>
    <w:rsid w:val="00745342"/>
    <w:rsid w:val="00754972"/>
    <w:rsid w:val="00755BC9"/>
    <w:rsid w:val="007A16AC"/>
    <w:rsid w:val="007C2028"/>
    <w:rsid w:val="007D1373"/>
    <w:rsid w:val="007E6BB7"/>
    <w:rsid w:val="007F0212"/>
    <w:rsid w:val="007F5DBE"/>
    <w:rsid w:val="007F62C9"/>
    <w:rsid w:val="00801383"/>
    <w:rsid w:val="0080324D"/>
    <w:rsid w:val="008066EC"/>
    <w:rsid w:val="008144DE"/>
    <w:rsid w:val="00820677"/>
    <w:rsid w:val="008217FD"/>
    <w:rsid w:val="00822BCD"/>
    <w:rsid w:val="008332C2"/>
    <w:rsid w:val="00841839"/>
    <w:rsid w:val="00843AC4"/>
    <w:rsid w:val="0085594F"/>
    <w:rsid w:val="00866B5B"/>
    <w:rsid w:val="0088026A"/>
    <w:rsid w:val="008C6AE0"/>
    <w:rsid w:val="008E13F7"/>
    <w:rsid w:val="008E2B9E"/>
    <w:rsid w:val="008E3DBD"/>
    <w:rsid w:val="008F7DE3"/>
    <w:rsid w:val="00906E0B"/>
    <w:rsid w:val="009123C6"/>
    <w:rsid w:val="0092643B"/>
    <w:rsid w:val="009323CF"/>
    <w:rsid w:val="009403F9"/>
    <w:rsid w:val="00964ADC"/>
    <w:rsid w:val="00972128"/>
    <w:rsid w:val="00972938"/>
    <w:rsid w:val="00974546"/>
    <w:rsid w:val="00982B32"/>
    <w:rsid w:val="00995ED5"/>
    <w:rsid w:val="009A0278"/>
    <w:rsid w:val="009D1F36"/>
    <w:rsid w:val="009D47E6"/>
    <w:rsid w:val="009E23D9"/>
    <w:rsid w:val="009F240D"/>
    <w:rsid w:val="00A065CE"/>
    <w:rsid w:val="00A11AB8"/>
    <w:rsid w:val="00A13F46"/>
    <w:rsid w:val="00A140B8"/>
    <w:rsid w:val="00A25DBB"/>
    <w:rsid w:val="00A32762"/>
    <w:rsid w:val="00A332D1"/>
    <w:rsid w:val="00A43499"/>
    <w:rsid w:val="00A55455"/>
    <w:rsid w:val="00A56FB3"/>
    <w:rsid w:val="00A76C6F"/>
    <w:rsid w:val="00A93054"/>
    <w:rsid w:val="00AA6904"/>
    <w:rsid w:val="00AD1296"/>
    <w:rsid w:val="00AD1ACE"/>
    <w:rsid w:val="00AD317B"/>
    <w:rsid w:val="00AE0228"/>
    <w:rsid w:val="00B02588"/>
    <w:rsid w:val="00B103A4"/>
    <w:rsid w:val="00B1281C"/>
    <w:rsid w:val="00B13EDD"/>
    <w:rsid w:val="00B27939"/>
    <w:rsid w:val="00B27D8F"/>
    <w:rsid w:val="00B305CB"/>
    <w:rsid w:val="00B31106"/>
    <w:rsid w:val="00B313E1"/>
    <w:rsid w:val="00B33B52"/>
    <w:rsid w:val="00B442BB"/>
    <w:rsid w:val="00B540D9"/>
    <w:rsid w:val="00B74691"/>
    <w:rsid w:val="00BA043E"/>
    <w:rsid w:val="00BB5D9B"/>
    <w:rsid w:val="00BF04A9"/>
    <w:rsid w:val="00BF063D"/>
    <w:rsid w:val="00C05405"/>
    <w:rsid w:val="00C12B49"/>
    <w:rsid w:val="00C13CB3"/>
    <w:rsid w:val="00C150FE"/>
    <w:rsid w:val="00C23207"/>
    <w:rsid w:val="00C255C6"/>
    <w:rsid w:val="00C33BE2"/>
    <w:rsid w:val="00C3469A"/>
    <w:rsid w:val="00C3701B"/>
    <w:rsid w:val="00C37069"/>
    <w:rsid w:val="00C425BB"/>
    <w:rsid w:val="00C44F5F"/>
    <w:rsid w:val="00C658F9"/>
    <w:rsid w:val="00C809B6"/>
    <w:rsid w:val="00C8459C"/>
    <w:rsid w:val="00C96B1C"/>
    <w:rsid w:val="00CB2334"/>
    <w:rsid w:val="00CB30D7"/>
    <w:rsid w:val="00CB696C"/>
    <w:rsid w:val="00CC4DB6"/>
    <w:rsid w:val="00CD3D69"/>
    <w:rsid w:val="00CD596F"/>
    <w:rsid w:val="00CE0FB7"/>
    <w:rsid w:val="00CF3693"/>
    <w:rsid w:val="00CF3AC6"/>
    <w:rsid w:val="00CF565A"/>
    <w:rsid w:val="00D001E6"/>
    <w:rsid w:val="00D06F7D"/>
    <w:rsid w:val="00D102C9"/>
    <w:rsid w:val="00D12BCD"/>
    <w:rsid w:val="00D47CA0"/>
    <w:rsid w:val="00D60E23"/>
    <w:rsid w:val="00D61CF2"/>
    <w:rsid w:val="00D65557"/>
    <w:rsid w:val="00D65E7D"/>
    <w:rsid w:val="00D80F81"/>
    <w:rsid w:val="00D97EB9"/>
    <w:rsid w:val="00DA1F94"/>
    <w:rsid w:val="00DB674E"/>
    <w:rsid w:val="00DD6EA8"/>
    <w:rsid w:val="00DF2000"/>
    <w:rsid w:val="00DF6B2C"/>
    <w:rsid w:val="00DF6B3B"/>
    <w:rsid w:val="00E0490A"/>
    <w:rsid w:val="00E077AF"/>
    <w:rsid w:val="00E10495"/>
    <w:rsid w:val="00E13EAD"/>
    <w:rsid w:val="00E17CA5"/>
    <w:rsid w:val="00E241D1"/>
    <w:rsid w:val="00E30CB4"/>
    <w:rsid w:val="00E47F48"/>
    <w:rsid w:val="00E61147"/>
    <w:rsid w:val="00E613D9"/>
    <w:rsid w:val="00E74F7A"/>
    <w:rsid w:val="00E86CD9"/>
    <w:rsid w:val="00EA5FE5"/>
    <w:rsid w:val="00EB70C5"/>
    <w:rsid w:val="00EC2486"/>
    <w:rsid w:val="00EC68F8"/>
    <w:rsid w:val="00EE2CDF"/>
    <w:rsid w:val="00EE7CAF"/>
    <w:rsid w:val="00F10604"/>
    <w:rsid w:val="00F21028"/>
    <w:rsid w:val="00F21074"/>
    <w:rsid w:val="00F379EC"/>
    <w:rsid w:val="00F46B81"/>
    <w:rsid w:val="00F56C2A"/>
    <w:rsid w:val="00F70D07"/>
    <w:rsid w:val="00F71813"/>
    <w:rsid w:val="00F77FF2"/>
    <w:rsid w:val="00F83F6C"/>
    <w:rsid w:val="00F843F0"/>
    <w:rsid w:val="00F85B73"/>
    <w:rsid w:val="00FA3041"/>
    <w:rsid w:val="00FA5386"/>
    <w:rsid w:val="00FC414D"/>
    <w:rsid w:val="00FC564B"/>
    <w:rsid w:val="00FC73E0"/>
    <w:rsid w:val="00FC7AAF"/>
    <w:rsid w:val="00FE4D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4E1B"/>
    <w:pPr>
      <w:overflowPunct w:val="0"/>
      <w:autoSpaceDE w:val="0"/>
      <w:autoSpaceDN w:val="0"/>
      <w:adjustRightInd w:val="0"/>
      <w:spacing w:after="120"/>
      <w:jc w:val="both"/>
      <w:textAlignment w:val="baseline"/>
    </w:pPr>
    <w:rPr>
      <w:rFonts w:ascii="Tinos" w:hAnsi="Tinos"/>
      <w:sz w:val="22"/>
      <w:lang w:val="en-GB" w:eastAsia="en-GB"/>
    </w:rPr>
  </w:style>
  <w:style w:type="paragraph" w:styleId="Heading1">
    <w:name w:val="heading 1"/>
    <w:basedOn w:val="Normal"/>
    <w:next w:val="Normal"/>
    <w:link w:val="Heading1Char"/>
    <w:qFormat/>
    <w:rsid w:val="006D6FB6"/>
    <w:pPr>
      <w:keepNext/>
      <w:spacing w:before="220" w:after="0"/>
      <w:outlineLvl w:val="0"/>
    </w:pPr>
    <w:rPr>
      <w:rFonts w:ascii="Trebuchet MS" w:hAnsi="Trebuchet MS"/>
      <w:b/>
    </w:rPr>
  </w:style>
  <w:style w:type="paragraph" w:styleId="Heading2">
    <w:name w:val="heading 2"/>
    <w:basedOn w:val="Heading1"/>
    <w:next w:val="Normal"/>
    <w:link w:val="Heading2Char"/>
    <w:unhideWhenUsed/>
    <w:qFormat/>
    <w:rsid w:val="006D6FB6"/>
    <w:pPr>
      <w:spacing w:before="160"/>
      <w:outlineLvl w:val="1"/>
    </w:pPr>
    <w:rPr>
      <w:b w:val="0"/>
    </w:rPr>
  </w:style>
  <w:style w:type="paragraph" w:styleId="Heading3">
    <w:name w:val="heading 3"/>
    <w:basedOn w:val="Heading2"/>
    <w:next w:val="Normal"/>
    <w:link w:val="Heading3Char"/>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995ED5"/>
    <w:pPr>
      <w:spacing w:after="240"/>
      <w:jc w:val="center"/>
    </w:pPr>
    <w:rPr>
      <w:rFonts w:ascii="Trebuchet MS" w:hAnsi="Trebuchet MS"/>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6D6FB6"/>
    <w:pPr>
      <w:spacing w:after="160"/>
      <w:contextualSpacing/>
      <w:jc w:val="center"/>
    </w:pPr>
  </w:style>
  <w:style w:type="character" w:customStyle="1" w:styleId="Heading2Char">
    <w:name w:val="Heading 2 Char"/>
    <w:basedOn w:val="DefaultParagraphFont"/>
    <w:link w:val="Heading2"/>
    <w:rsid w:val="006D6FB6"/>
    <w:rPr>
      <w:rFonts w:ascii="Trebuchet MS" w:hAnsi="Trebuchet MS"/>
      <w:sz w:val="22"/>
      <w:lang w:val="en-GB" w:eastAsia="en-GB"/>
    </w:rPr>
  </w:style>
  <w:style w:type="paragraph" w:styleId="Caption">
    <w:name w:val="caption"/>
    <w:basedOn w:val="Normal"/>
    <w:next w:val="Normal"/>
    <w:unhideWhenUsed/>
    <w:qFormat/>
    <w:rsid w:val="005C4E1B"/>
    <w:pPr>
      <w:spacing w:before="120"/>
      <w:jc w:val="center"/>
    </w:pPr>
    <w:rPr>
      <w:i/>
      <w:sz w:val="18"/>
    </w:rPr>
  </w:style>
  <w:style w:type="paragraph" w:styleId="Bibliography">
    <w:name w:val="Bibliography"/>
    <w:basedOn w:val="Normal"/>
    <w:uiPriority w:val="37"/>
    <w:unhideWhenUsed/>
    <w:qFormat/>
    <w:rsid w:val="00D60E23"/>
    <w:pPr>
      <w:ind w:left="706" w:hanging="706"/>
      <w:jc w:val="left"/>
    </w:p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6D6FB6"/>
    <w:rPr>
      <w:rFonts w:ascii="Trebuchet MS" w:hAnsi="Trebuchet MS"/>
      <w:b/>
      <w:sz w:val="22"/>
      <w:lang w:val="en-GB" w:eastAsia="en-GB"/>
    </w:rPr>
  </w:style>
  <w:style w:type="character" w:customStyle="1" w:styleId="Heading3Char">
    <w:name w:val="Heading 3 Char"/>
    <w:basedOn w:val="DefaultParagraphFont"/>
    <w:link w:val="Heading3"/>
    <w:rsid w:val="00037437"/>
    <w:rPr>
      <w:rFonts w:ascii="Arial" w:eastAsiaTheme="majorEastAsia" w:hAnsi="Arial" w:cstheme="majorBidi"/>
      <w:b/>
      <w:bCs/>
      <w:szCs w:val="26"/>
      <w:lang w:val="en-GB" w:eastAsia="en-GB"/>
    </w:rPr>
  </w:style>
  <w:style w:type="table" w:styleId="TableGrid">
    <w:name w:val="Table Grid"/>
    <w:basedOn w:val="TableNormal"/>
    <w:rsid w:val="00EC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D6FB6"/>
    <w:pPr>
      <w:spacing w:after="20"/>
    </w:pPr>
    <w:rPr>
      <w:sz w:val="18"/>
      <w:szCs w:val="24"/>
    </w:rPr>
  </w:style>
  <w:style w:type="character" w:customStyle="1" w:styleId="FootnoteTextChar">
    <w:name w:val="Footnote Text Char"/>
    <w:basedOn w:val="DefaultParagraphFont"/>
    <w:link w:val="FootnoteText"/>
    <w:rsid w:val="006D6FB6"/>
    <w:rPr>
      <w:rFonts w:ascii="Tinos" w:hAnsi="Tinos"/>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 w:type="character" w:styleId="Hyperlink">
    <w:name w:val="Hyperlink"/>
    <w:basedOn w:val="DefaultParagraphFont"/>
    <w:uiPriority w:val="99"/>
    <w:rsid w:val="004179B1"/>
    <w:rPr>
      <w:color w:val="0563C1" w:themeColor="hyperlink"/>
      <w:u w:val="single"/>
    </w:rPr>
  </w:style>
  <w:style w:type="paragraph" w:styleId="ListParagraph">
    <w:name w:val="List Paragraph"/>
    <w:basedOn w:val="Normal"/>
    <w:rsid w:val="00F379EC"/>
    <w:pPr>
      <w:ind w:left="720"/>
      <w:contextualSpacing/>
    </w:pPr>
  </w:style>
  <w:style w:type="paragraph" w:customStyle="1" w:styleId="Style1">
    <w:name w:val="Style1"/>
    <w:basedOn w:val="Normal"/>
    <w:qFormat/>
    <w:rsid w:val="00564654"/>
    <w:pPr>
      <w:ind w:left="425" w:right="425"/>
    </w:pPr>
    <w:rPr>
      <w:i/>
    </w:rPr>
  </w:style>
  <w:style w:type="paragraph" w:styleId="EndnoteText">
    <w:name w:val="endnote text"/>
    <w:basedOn w:val="Normal"/>
    <w:link w:val="EndnoteTextChar"/>
    <w:rsid w:val="00090893"/>
    <w:pPr>
      <w:spacing w:after="0"/>
    </w:pPr>
    <w:rPr>
      <w:sz w:val="20"/>
    </w:rPr>
  </w:style>
  <w:style w:type="character" w:customStyle="1" w:styleId="EndnoteTextChar">
    <w:name w:val="Endnote Text Char"/>
    <w:basedOn w:val="DefaultParagraphFont"/>
    <w:link w:val="EndnoteText"/>
    <w:rsid w:val="00090893"/>
    <w:rPr>
      <w:rFonts w:ascii="Tinos" w:hAnsi="Tinos"/>
      <w:lang w:val="en-GB" w:eastAsia="en-GB"/>
    </w:rPr>
  </w:style>
  <w:style w:type="character" w:styleId="EndnoteReference">
    <w:name w:val="endnote reference"/>
    <w:basedOn w:val="DefaultParagraphFont"/>
    <w:rsid w:val="00090893"/>
    <w:rPr>
      <w:vertAlign w:val="superscript"/>
    </w:rPr>
  </w:style>
  <w:style w:type="paragraph" w:styleId="BalloonText">
    <w:name w:val="Balloon Text"/>
    <w:basedOn w:val="Normal"/>
    <w:link w:val="BalloonTextChar"/>
    <w:semiHidden/>
    <w:unhideWhenUsed/>
    <w:rsid w:val="005E606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6061"/>
    <w:rPr>
      <w:rFonts w:ascii="Segoe UI" w:hAnsi="Segoe UI" w:cs="Segoe UI"/>
      <w:sz w:val="18"/>
      <w:szCs w:val="18"/>
      <w:lang w:val="en-GB" w:eastAsia="en-GB"/>
    </w:rPr>
  </w:style>
  <w:style w:type="character" w:styleId="CommentReference">
    <w:name w:val="annotation reference"/>
    <w:basedOn w:val="DefaultParagraphFont"/>
    <w:rsid w:val="00A25DBB"/>
    <w:rPr>
      <w:sz w:val="16"/>
      <w:szCs w:val="16"/>
    </w:rPr>
  </w:style>
  <w:style w:type="paragraph" w:styleId="CommentText">
    <w:name w:val="annotation text"/>
    <w:basedOn w:val="Normal"/>
    <w:link w:val="CommentTextChar"/>
    <w:rsid w:val="00A25DBB"/>
    <w:rPr>
      <w:sz w:val="20"/>
    </w:rPr>
  </w:style>
  <w:style w:type="character" w:customStyle="1" w:styleId="CommentTextChar">
    <w:name w:val="Comment Text Char"/>
    <w:basedOn w:val="DefaultParagraphFont"/>
    <w:link w:val="CommentText"/>
    <w:rsid w:val="00A25DBB"/>
    <w:rPr>
      <w:rFonts w:ascii="Tinos" w:hAnsi="Tinos"/>
      <w:lang w:val="en-GB" w:eastAsia="en-GB"/>
    </w:rPr>
  </w:style>
  <w:style w:type="paragraph" w:styleId="CommentSubject">
    <w:name w:val="annotation subject"/>
    <w:basedOn w:val="CommentText"/>
    <w:next w:val="CommentText"/>
    <w:link w:val="CommentSubjectChar"/>
    <w:rsid w:val="00A25DBB"/>
    <w:rPr>
      <w:b/>
      <w:bCs/>
    </w:rPr>
  </w:style>
  <w:style w:type="character" w:customStyle="1" w:styleId="CommentSubjectChar">
    <w:name w:val="Comment Subject Char"/>
    <w:basedOn w:val="CommentTextChar"/>
    <w:link w:val="CommentSubject"/>
    <w:rsid w:val="00A25DBB"/>
    <w:rPr>
      <w:rFonts w:ascii="Tinos" w:hAnsi="Tinos"/>
      <w:b/>
      <w:bCs/>
      <w:lang w:val="en-GB" w:eastAsia="en-GB"/>
    </w:rPr>
  </w:style>
  <w:style w:type="character" w:styleId="UnresolvedMention">
    <w:name w:val="Unresolved Mention"/>
    <w:basedOn w:val="DefaultParagraphFont"/>
    <w:uiPriority w:val="99"/>
    <w:semiHidden/>
    <w:unhideWhenUsed/>
    <w:rsid w:val="00D60E23"/>
    <w:rPr>
      <w:color w:val="808080"/>
      <w:shd w:val="clear" w:color="auto" w:fill="E6E6E6"/>
    </w:rPr>
  </w:style>
  <w:style w:type="paragraph" w:styleId="Revision">
    <w:name w:val="Revision"/>
    <w:hidden/>
    <w:rsid w:val="00FA5386"/>
    <w:rPr>
      <w:rFonts w:ascii="Tinos" w:hAnsi="Tinos"/>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604">
      <w:bodyDiv w:val="1"/>
      <w:marLeft w:val="0"/>
      <w:marRight w:val="0"/>
      <w:marTop w:val="0"/>
      <w:marBottom w:val="0"/>
      <w:divBdr>
        <w:top w:val="none" w:sz="0" w:space="0" w:color="auto"/>
        <w:left w:val="none" w:sz="0" w:space="0" w:color="auto"/>
        <w:bottom w:val="none" w:sz="0" w:space="0" w:color="auto"/>
        <w:right w:val="none" w:sz="0" w:space="0" w:color="auto"/>
      </w:divBdr>
      <w:divsChild>
        <w:div w:id="76391551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360017874">
      <w:bodyDiv w:val="1"/>
      <w:marLeft w:val="0"/>
      <w:marRight w:val="0"/>
      <w:marTop w:val="0"/>
      <w:marBottom w:val="0"/>
      <w:divBdr>
        <w:top w:val="none" w:sz="0" w:space="0" w:color="auto"/>
        <w:left w:val="none" w:sz="0" w:space="0" w:color="auto"/>
        <w:bottom w:val="none" w:sz="0" w:space="0" w:color="auto"/>
        <w:right w:val="none" w:sz="0" w:space="0" w:color="auto"/>
      </w:divBdr>
      <w:divsChild>
        <w:div w:id="167644690">
          <w:marLeft w:val="0"/>
          <w:marRight w:val="0"/>
          <w:marTop w:val="0"/>
          <w:marBottom w:val="0"/>
          <w:divBdr>
            <w:top w:val="none" w:sz="0" w:space="0" w:color="auto"/>
            <w:left w:val="none" w:sz="0" w:space="0" w:color="auto"/>
            <w:bottom w:val="none" w:sz="0" w:space="0" w:color="auto"/>
            <w:right w:val="none" w:sz="0" w:space="0" w:color="auto"/>
          </w:divBdr>
        </w:div>
      </w:divsChild>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625356400">
      <w:bodyDiv w:val="1"/>
      <w:marLeft w:val="0"/>
      <w:marRight w:val="0"/>
      <w:marTop w:val="0"/>
      <w:marBottom w:val="0"/>
      <w:divBdr>
        <w:top w:val="none" w:sz="0" w:space="0" w:color="auto"/>
        <w:left w:val="none" w:sz="0" w:space="0" w:color="auto"/>
        <w:bottom w:val="none" w:sz="0" w:space="0" w:color="auto"/>
        <w:right w:val="none" w:sz="0" w:space="0" w:color="auto"/>
      </w:divBdr>
    </w:div>
    <w:div w:id="691034811">
      <w:bodyDiv w:val="1"/>
      <w:marLeft w:val="0"/>
      <w:marRight w:val="0"/>
      <w:marTop w:val="0"/>
      <w:marBottom w:val="0"/>
      <w:divBdr>
        <w:top w:val="none" w:sz="0" w:space="0" w:color="auto"/>
        <w:left w:val="none" w:sz="0" w:space="0" w:color="auto"/>
        <w:bottom w:val="none" w:sz="0" w:space="0" w:color="auto"/>
        <w:right w:val="none" w:sz="0" w:space="0" w:color="auto"/>
      </w:divBdr>
    </w:div>
    <w:div w:id="856233599">
      <w:bodyDiv w:val="1"/>
      <w:marLeft w:val="0"/>
      <w:marRight w:val="0"/>
      <w:marTop w:val="0"/>
      <w:marBottom w:val="0"/>
      <w:divBdr>
        <w:top w:val="none" w:sz="0" w:space="0" w:color="auto"/>
        <w:left w:val="none" w:sz="0" w:space="0" w:color="auto"/>
        <w:bottom w:val="none" w:sz="0" w:space="0" w:color="auto"/>
        <w:right w:val="none" w:sz="0" w:space="0" w:color="auto"/>
      </w:divBdr>
      <w:divsChild>
        <w:div w:id="558175765">
          <w:marLeft w:val="30"/>
          <w:marRight w:val="0"/>
          <w:marTop w:val="0"/>
          <w:marBottom w:val="75"/>
          <w:divBdr>
            <w:top w:val="none" w:sz="0" w:space="0" w:color="auto"/>
            <w:left w:val="none" w:sz="0" w:space="0" w:color="auto"/>
            <w:bottom w:val="none" w:sz="0" w:space="0" w:color="auto"/>
            <w:right w:val="none" w:sz="0" w:space="0" w:color="auto"/>
          </w:divBdr>
        </w:div>
      </w:divsChild>
    </w:div>
    <w:div w:id="1063143329">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140269269">
      <w:bodyDiv w:val="1"/>
      <w:marLeft w:val="0"/>
      <w:marRight w:val="0"/>
      <w:marTop w:val="0"/>
      <w:marBottom w:val="0"/>
      <w:divBdr>
        <w:top w:val="none" w:sz="0" w:space="0" w:color="auto"/>
        <w:left w:val="none" w:sz="0" w:space="0" w:color="auto"/>
        <w:bottom w:val="none" w:sz="0" w:space="0" w:color="auto"/>
        <w:right w:val="none" w:sz="0" w:space="0" w:color="auto"/>
      </w:divBdr>
      <w:divsChild>
        <w:div w:id="1923685997">
          <w:marLeft w:val="0"/>
          <w:marRight w:val="0"/>
          <w:marTop w:val="60"/>
          <w:marBottom w:val="60"/>
          <w:divBdr>
            <w:top w:val="none" w:sz="0" w:space="0" w:color="auto"/>
            <w:left w:val="none" w:sz="0" w:space="0" w:color="auto"/>
            <w:bottom w:val="none" w:sz="0" w:space="0" w:color="auto"/>
            <w:right w:val="none" w:sz="0" w:space="0" w:color="auto"/>
          </w:divBdr>
        </w:div>
      </w:divsChild>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485311774">
      <w:bodyDiv w:val="1"/>
      <w:marLeft w:val="0"/>
      <w:marRight w:val="0"/>
      <w:marTop w:val="0"/>
      <w:marBottom w:val="0"/>
      <w:divBdr>
        <w:top w:val="none" w:sz="0" w:space="0" w:color="auto"/>
        <w:left w:val="none" w:sz="0" w:space="0" w:color="auto"/>
        <w:bottom w:val="none" w:sz="0" w:space="0" w:color="auto"/>
        <w:right w:val="none" w:sz="0" w:space="0" w:color="auto"/>
      </w:divBdr>
      <w:divsChild>
        <w:div w:id="1617908884">
          <w:marLeft w:val="0"/>
          <w:marRight w:val="0"/>
          <w:marTop w:val="0"/>
          <w:marBottom w:val="0"/>
          <w:divBdr>
            <w:top w:val="none" w:sz="0" w:space="0" w:color="auto"/>
            <w:left w:val="none" w:sz="0" w:space="0" w:color="auto"/>
            <w:bottom w:val="none" w:sz="0" w:space="0" w:color="auto"/>
            <w:right w:val="none" w:sz="0" w:space="0" w:color="auto"/>
          </w:divBdr>
          <w:divsChild>
            <w:div w:id="178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734">
      <w:bodyDiv w:val="1"/>
      <w:marLeft w:val="0"/>
      <w:marRight w:val="0"/>
      <w:marTop w:val="0"/>
      <w:marBottom w:val="0"/>
      <w:divBdr>
        <w:top w:val="none" w:sz="0" w:space="0" w:color="auto"/>
        <w:left w:val="none" w:sz="0" w:space="0" w:color="auto"/>
        <w:bottom w:val="none" w:sz="0" w:space="0" w:color="auto"/>
        <w:right w:val="none" w:sz="0" w:space="0" w:color="auto"/>
      </w:divBdr>
      <w:divsChild>
        <w:div w:id="1884174899">
          <w:marLeft w:val="0"/>
          <w:marRight w:val="0"/>
          <w:marTop w:val="0"/>
          <w:marBottom w:val="330"/>
          <w:divBdr>
            <w:top w:val="none" w:sz="0" w:space="0" w:color="auto"/>
            <w:left w:val="none" w:sz="0" w:space="0" w:color="auto"/>
            <w:bottom w:val="none" w:sz="0" w:space="0" w:color="auto"/>
            <w:right w:val="none" w:sz="0" w:space="0" w:color="auto"/>
          </w:divBdr>
        </w:div>
      </w:divsChild>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 w:id="1816071504">
      <w:bodyDiv w:val="1"/>
      <w:marLeft w:val="0"/>
      <w:marRight w:val="0"/>
      <w:marTop w:val="0"/>
      <w:marBottom w:val="0"/>
      <w:divBdr>
        <w:top w:val="none" w:sz="0" w:space="0" w:color="auto"/>
        <w:left w:val="none" w:sz="0" w:space="0" w:color="auto"/>
        <w:bottom w:val="none" w:sz="0" w:space="0" w:color="auto"/>
        <w:right w:val="none" w:sz="0" w:space="0" w:color="auto"/>
      </w:divBdr>
    </w:div>
    <w:div w:id="2007828743">
      <w:bodyDiv w:val="1"/>
      <w:marLeft w:val="0"/>
      <w:marRight w:val="0"/>
      <w:marTop w:val="0"/>
      <w:marBottom w:val="0"/>
      <w:divBdr>
        <w:top w:val="none" w:sz="0" w:space="0" w:color="auto"/>
        <w:left w:val="none" w:sz="0" w:space="0" w:color="auto"/>
        <w:bottom w:val="none" w:sz="0" w:space="0" w:color="auto"/>
        <w:right w:val="none" w:sz="0" w:space="0" w:color="auto"/>
      </w:divBdr>
      <w:divsChild>
        <w:div w:id="557011773">
          <w:marLeft w:val="0"/>
          <w:marRight w:val="0"/>
          <w:marTop w:val="0"/>
          <w:marBottom w:val="0"/>
          <w:divBdr>
            <w:top w:val="none" w:sz="0" w:space="0" w:color="auto"/>
            <w:left w:val="none" w:sz="0" w:space="0" w:color="auto"/>
            <w:bottom w:val="none" w:sz="0" w:space="0" w:color="auto"/>
            <w:right w:val="none" w:sz="0" w:space="0" w:color="auto"/>
          </w:divBdr>
          <w:divsChild>
            <w:div w:id="8237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36A3E-C551-4220-BCF9-BD0FEB73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Tomas Petricek</cp:lastModifiedBy>
  <cp:revision>5</cp:revision>
  <cp:lastPrinted>2016-01-25T10:56:00Z</cp:lastPrinted>
  <dcterms:created xsi:type="dcterms:W3CDTF">2018-04-05T10:13:00Z</dcterms:created>
  <dcterms:modified xsi:type="dcterms:W3CDTF">2018-04-05T12:45:00Z</dcterms:modified>
</cp:coreProperties>
</file>